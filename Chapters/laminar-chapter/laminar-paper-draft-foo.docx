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8A0786" w14:textId="37BC44DF" w:rsidR="00D910C0" w:rsidRDefault="003E5FAF" w:rsidP="001D2FE6">
      <w:pPr>
        <w:pStyle w:val="Title"/>
      </w:pPr>
      <w:r>
        <w:t xml:space="preserve">Lamina and Frequency </w:t>
      </w:r>
      <w:r w:rsidR="002E4EAD">
        <w:t xml:space="preserve">Specific </w:t>
      </w:r>
      <w:r w:rsidR="00395CF1">
        <w:t>Dis</w:t>
      </w:r>
      <w:r w:rsidR="00592429">
        <w:t>tribution of</w:t>
      </w:r>
      <w:r>
        <w:t xml:space="preserve"> </w:t>
      </w:r>
      <w:r w:rsidR="00BF561B">
        <w:t>Information</w:t>
      </w:r>
      <w:r w:rsidR="001D2FE6">
        <w:t xml:space="preserve"> in </w:t>
      </w:r>
      <w:r>
        <w:t>Primary Visual Cortex</w:t>
      </w:r>
    </w:p>
    <w:p w14:paraId="194F6238" w14:textId="77BA92F7" w:rsidR="00F87894" w:rsidRDefault="00F87894" w:rsidP="009D2AFC">
      <w:pPr>
        <w:pStyle w:val="NoSpacing"/>
        <w:rPr>
          <w:vertAlign w:val="superscript"/>
        </w:rPr>
      </w:pPr>
      <w:r w:rsidRPr="001F46B8">
        <w:t xml:space="preserve">Scott </w:t>
      </w:r>
      <w:r w:rsidR="00E945E9">
        <w:t xml:space="preserve">C. </w:t>
      </w:r>
      <w:r w:rsidRPr="001F46B8">
        <w:t>Lowe</w:t>
      </w:r>
      <w:r w:rsidR="009D2AFC">
        <w:t>,</w:t>
      </w:r>
      <w:r w:rsidR="009D2AFC" w:rsidRPr="009D2AFC">
        <w:rPr>
          <w:vertAlign w:val="superscript"/>
        </w:rPr>
        <w:t>1</w:t>
      </w:r>
      <w:r w:rsidR="009954E4">
        <w:rPr>
          <w:vertAlign w:val="superscript"/>
        </w:rPr>
        <w:t>,</w:t>
      </w:r>
      <w:r w:rsidR="009954E4">
        <w:t>*</w:t>
      </w:r>
      <w:r w:rsidRPr="001F46B8">
        <w:t>Daniel Zaldivar</w:t>
      </w:r>
      <w:r w:rsidR="009D2AFC">
        <w:t>,</w:t>
      </w:r>
      <w:r w:rsidR="009D2AFC" w:rsidRPr="009D2AFC">
        <w:rPr>
          <w:vertAlign w:val="superscript"/>
        </w:rPr>
        <w:t>2</w:t>
      </w:r>
      <w:r w:rsidRPr="001F46B8">
        <w:t xml:space="preserve"> Yusuke </w:t>
      </w:r>
      <w:r w:rsidRPr="001F46B8">
        <w:rPr>
          <w:color w:val="00000A"/>
          <w:sz w:val="24"/>
        </w:rPr>
        <w:t>Murayama</w:t>
      </w:r>
      <w:r w:rsidR="009D2AFC">
        <w:rPr>
          <w:color w:val="00000A"/>
          <w:sz w:val="24"/>
        </w:rPr>
        <w:t>,</w:t>
      </w:r>
      <w:r w:rsidR="009D2AFC" w:rsidRPr="009D2AFC">
        <w:rPr>
          <w:vertAlign w:val="superscript"/>
        </w:rPr>
        <w:t>2</w:t>
      </w:r>
      <w:r w:rsidRPr="001F46B8">
        <w:t xml:space="preserve"> Mark </w:t>
      </w:r>
      <w:r w:rsidR="00AA4534">
        <w:t xml:space="preserve">C. W. </w:t>
      </w:r>
      <w:r w:rsidRPr="001F46B8">
        <w:t>van Rossum</w:t>
      </w:r>
      <w:r w:rsidR="009D2AFC">
        <w:t>,</w:t>
      </w:r>
      <w:r w:rsidR="009D2AFC">
        <w:rPr>
          <w:vertAlign w:val="superscript"/>
        </w:rPr>
        <w:t>1</w:t>
      </w:r>
      <w:r w:rsidRPr="001F46B8">
        <w:t xml:space="preserve"> Nikos </w:t>
      </w:r>
      <w:r w:rsidR="00F86EB1">
        <w:t xml:space="preserve">K. </w:t>
      </w:r>
      <w:r w:rsidRPr="001F46B8">
        <w:t>Logothetis,</w:t>
      </w:r>
      <w:r w:rsidR="009D2AFC" w:rsidRPr="009D2AFC">
        <w:rPr>
          <w:vertAlign w:val="superscript"/>
        </w:rPr>
        <w:t>2</w:t>
      </w:r>
      <w:r w:rsidR="009202A8">
        <w:rPr>
          <w:vertAlign w:val="superscript"/>
        </w:rPr>
        <w:t>, 3</w:t>
      </w:r>
      <w:r w:rsidRPr="001F46B8">
        <w:t xml:space="preserve"> </w:t>
      </w:r>
      <w:r w:rsidR="001F46B8">
        <w:t xml:space="preserve">and </w:t>
      </w:r>
      <w:r w:rsidRPr="001F46B8">
        <w:t>Stefano Panzeri</w:t>
      </w:r>
      <w:r w:rsidR="009D2AFC">
        <w:rPr>
          <w:vertAlign w:val="superscript"/>
        </w:rPr>
        <w:t>4</w:t>
      </w:r>
    </w:p>
    <w:p w14:paraId="1577BD36" w14:textId="77777777" w:rsidR="009D2AFC" w:rsidRPr="00395CF1" w:rsidRDefault="009D2AFC" w:rsidP="009D2AFC">
      <w:pPr>
        <w:pStyle w:val="NoSpacing"/>
        <w:rPr>
          <w:sz w:val="20"/>
          <w:szCs w:val="20"/>
        </w:rPr>
      </w:pPr>
      <w:proofErr w:type="gramStart"/>
      <w:r w:rsidRPr="00395CF1">
        <w:rPr>
          <w:sz w:val="20"/>
          <w:szCs w:val="20"/>
          <w:vertAlign w:val="superscript"/>
        </w:rPr>
        <w:t>1</w:t>
      </w:r>
      <w:r w:rsidRPr="00395CF1">
        <w:rPr>
          <w:sz w:val="20"/>
          <w:szCs w:val="20"/>
        </w:rPr>
        <w:t xml:space="preserve">Institute for Adaptive and Neural Computation, School of Informatics, University of Edinburgh, Edinburgh, </w:t>
      </w:r>
      <w:r w:rsidR="00395CF1" w:rsidRPr="00395CF1">
        <w:rPr>
          <w:sz w:val="20"/>
          <w:szCs w:val="20"/>
        </w:rPr>
        <w:t xml:space="preserve">EH8 9AB, </w:t>
      </w:r>
      <w:r w:rsidRPr="00395CF1">
        <w:rPr>
          <w:sz w:val="20"/>
          <w:szCs w:val="20"/>
        </w:rPr>
        <w:t>UK.</w:t>
      </w:r>
      <w:proofErr w:type="gramEnd"/>
    </w:p>
    <w:p w14:paraId="2DA2834E" w14:textId="77777777" w:rsidR="009D2AFC" w:rsidRPr="00395CF1" w:rsidRDefault="009D2AFC" w:rsidP="009D2AFC">
      <w:pPr>
        <w:pStyle w:val="NoSpacing"/>
        <w:rPr>
          <w:sz w:val="20"/>
          <w:szCs w:val="20"/>
        </w:rPr>
      </w:pPr>
      <w:proofErr w:type="gramStart"/>
      <w:r w:rsidRPr="00395CF1">
        <w:rPr>
          <w:sz w:val="20"/>
          <w:szCs w:val="20"/>
          <w:vertAlign w:val="superscript"/>
        </w:rPr>
        <w:t>2</w:t>
      </w:r>
      <w:r w:rsidRPr="00395CF1">
        <w:rPr>
          <w:sz w:val="20"/>
          <w:szCs w:val="20"/>
        </w:rPr>
        <w:t xml:space="preserve">Max Planck Institute for Biological Cybernetics, </w:t>
      </w:r>
      <w:proofErr w:type="spellStart"/>
      <w:r w:rsidR="00395CF1" w:rsidRPr="00395CF1">
        <w:rPr>
          <w:sz w:val="20"/>
          <w:szCs w:val="20"/>
        </w:rPr>
        <w:t>Spemannstrasse</w:t>
      </w:r>
      <w:proofErr w:type="spellEnd"/>
      <w:r w:rsidR="00395CF1" w:rsidRPr="00395CF1">
        <w:rPr>
          <w:sz w:val="20"/>
          <w:szCs w:val="20"/>
        </w:rPr>
        <w:t xml:space="preserve"> 38, 72076 </w:t>
      </w:r>
      <w:proofErr w:type="spellStart"/>
      <w:r w:rsidR="00395CF1" w:rsidRPr="00395CF1">
        <w:rPr>
          <w:sz w:val="20"/>
          <w:szCs w:val="20"/>
        </w:rPr>
        <w:t>Tuebingen</w:t>
      </w:r>
      <w:proofErr w:type="spellEnd"/>
      <w:r w:rsidR="00395CF1" w:rsidRPr="00395CF1">
        <w:rPr>
          <w:sz w:val="20"/>
          <w:szCs w:val="20"/>
        </w:rPr>
        <w:t>, Germany.</w:t>
      </w:r>
      <w:proofErr w:type="gramEnd"/>
    </w:p>
    <w:p w14:paraId="4E941423" w14:textId="30592B55" w:rsidR="009D2AFC" w:rsidRPr="00BF6A55" w:rsidRDefault="009D2AFC" w:rsidP="009202A8">
      <w:pPr>
        <w:pStyle w:val="NoSpacing"/>
        <w:rPr>
          <w:sz w:val="20"/>
          <w:szCs w:val="20"/>
        </w:rPr>
      </w:pPr>
      <w:proofErr w:type="gramStart"/>
      <w:r w:rsidRPr="00395CF1">
        <w:rPr>
          <w:sz w:val="20"/>
          <w:szCs w:val="20"/>
          <w:vertAlign w:val="superscript"/>
        </w:rPr>
        <w:t>3</w:t>
      </w:r>
      <w:r w:rsidR="009202A8" w:rsidRPr="00FE40D7">
        <w:rPr>
          <w:sz w:val="20"/>
          <w:szCs w:val="20"/>
        </w:rPr>
        <w:t>Division of Imaging Science and Biomedical Engineering, University of Manchester, Manchester, M13 9PT, UK.</w:t>
      </w:r>
      <w:proofErr w:type="gramEnd"/>
    </w:p>
    <w:p w14:paraId="21D56386" w14:textId="77777777" w:rsidR="009D2AFC" w:rsidRDefault="009D2AFC" w:rsidP="009D2AFC">
      <w:pPr>
        <w:pStyle w:val="NoSpacing"/>
        <w:rPr>
          <w:sz w:val="20"/>
          <w:szCs w:val="20"/>
        </w:rPr>
      </w:pPr>
      <w:proofErr w:type="gramStart"/>
      <w:r w:rsidRPr="00395CF1">
        <w:rPr>
          <w:sz w:val="20"/>
          <w:szCs w:val="20"/>
          <w:vertAlign w:val="superscript"/>
        </w:rPr>
        <w:t>4</w:t>
      </w:r>
      <w:r w:rsidRPr="00395CF1">
        <w:rPr>
          <w:sz w:val="20"/>
          <w:szCs w:val="20"/>
        </w:rPr>
        <w:t xml:space="preserve">Italian Institute of Technology </w:t>
      </w:r>
      <w:proofErr w:type="spellStart"/>
      <w:r w:rsidRPr="00395CF1">
        <w:rPr>
          <w:sz w:val="20"/>
          <w:szCs w:val="20"/>
        </w:rPr>
        <w:t>Center</w:t>
      </w:r>
      <w:proofErr w:type="spellEnd"/>
      <w:r w:rsidRPr="00395CF1">
        <w:rPr>
          <w:sz w:val="20"/>
          <w:szCs w:val="20"/>
        </w:rPr>
        <w:t xml:space="preserve"> for Neuroscience and Cognitive Systems, </w:t>
      </w:r>
      <w:proofErr w:type="spellStart"/>
      <w:r w:rsidR="00395CF1" w:rsidRPr="00395CF1">
        <w:rPr>
          <w:sz w:val="20"/>
          <w:szCs w:val="20"/>
        </w:rPr>
        <w:t>Rovereto</w:t>
      </w:r>
      <w:proofErr w:type="spellEnd"/>
      <w:r w:rsidR="00281C01">
        <w:rPr>
          <w:sz w:val="20"/>
          <w:szCs w:val="20"/>
        </w:rPr>
        <w:t>, Trento</w:t>
      </w:r>
      <w:r w:rsidR="00395CF1" w:rsidRPr="00395CF1">
        <w:rPr>
          <w:sz w:val="20"/>
          <w:szCs w:val="20"/>
        </w:rPr>
        <w:t xml:space="preserve"> 16163,</w:t>
      </w:r>
      <w:r w:rsidRPr="00395CF1">
        <w:rPr>
          <w:sz w:val="20"/>
          <w:szCs w:val="20"/>
        </w:rPr>
        <w:t xml:space="preserve"> Italy.</w:t>
      </w:r>
      <w:proofErr w:type="gramEnd"/>
    </w:p>
    <w:p w14:paraId="1257D93C" w14:textId="4BA4F9A0" w:rsidR="00BE10F2" w:rsidRPr="00395CF1" w:rsidRDefault="00BE10F2" w:rsidP="009D2AFC">
      <w:pPr>
        <w:pStyle w:val="NoSpacing"/>
        <w:rPr>
          <w:sz w:val="20"/>
          <w:szCs w:val="20"/>
        </w:rPr>
      </w:pPr>
      <w:r>
        <w:rPr>
          <w:sz w:val="20"/>
          <w:szCs w:val="20"/>
        </w:rPr>
        <w:t>*Correspondence: s</w:t>
      </w:r>
      <w:r w:rsidR="009954E4">
        <w:rPr>
          <w:sz w:val="20"/>
          <w:szCs w:val="20"/>
        </w:rPr>
        <w:t>cott.lowe@ed.ac.uk</w:t>
      </w:r>
    </w:p>
    <w:p w14:paraId="4F358632" w14:textId="1C7B549B" w:rsidR="00096DF8" w:rsidRDefault="00F87894" w:rsidP="003E5FAF">
      <w:r>
        <w:t>Key words</w:t>
      </w:r>
      <w:r w:rsidR="008827EF">
        <w:t xml:space="preserve">: V1, </w:t>
      </w:r>
      <w:r w:rsidR="00076BF9">
        <w:t xml:space="preserve">visual, cortical, </w:t>
      </w:r>
      <w:r w:rsidR="008827EF">
        <w:t>laminar, information, natural, current source density</w:t>
      </w:r>
      <w:r w:rsidR="00C27EED">
        <w:t>, spatial resolution</w:t>
      </w:r>
      <w:r w:rsidR="0082483C">
        <w:t>, frequency</w:t>
      </w:r>
      <w:r w:rsidR="00C27EED">
        <w:t>.</w:t>
      </w:r>
    </w:p>
    <w:p w14:paraId="492C407A" w14:textId="77777777" w:rsidR="00281C01" w:rsidRDefault="00281C01" w:rsidP="00F87894">
      <w:pPr>
        <w:pStyle w:val="Heading1"/>
      </w:pPr>
      <w:r>
        <w:t>Running Title</w:t>
      </w:r>
    </w:p>
    <w:p w14:paraId="41B268E7" w14:textId="7E6DCB21" w:rsidR="00281C01" w:rsidRPr="00C6522D" w:rsidRDefault="00C1286C" w:rsidP="009202A8">
      <w:pPr>
        <w:rPr>
          <w:rStyle w:val="SubtleEmphasis"/>
          <w:i w:val="0"/>
          <w:color w:val="auto"/>
        </w:rPr>
      </w:pPr>
      <w:proofErr w:type="gramStart"/>
      <w:r w:rsidRPr="00C6522D">
        <w:rPr>
          <w:rStyle w:val="SubtleEmphasis"/>
          <w:i w:val="0"/>
          <w:color w:val="auto"/>
        </w:rPr>
        <w:t>Laminar distribution of information in cortical oscillations</w:t>
      </w:r>
      <w:r w:rsidR="00064B45" w:rsidRPr="00C6522D">
        <w:rPr>
          <w:rStyle w:val="SubtleEmphasis"/>
          <w:i w:val="0"/>
          <w:color w:val="auto"/>
        </w:rPr>
        <w:t>.</w:t>
      </w:r>
      <w:proofErr w:type="gramEnd"/>
    </w:p>
    <w:p w14:paraId="746F44ED" w14:textId="77777777" w:rsidR="00F87894" w:rsidRDefault="00222B12" w:rsidP="00F87894">
      <w:pPr>
        <w:pStyle w:val="Heading1"/>
      </w:pPr>
      <w:r>
        <w:t>Summary</w:t>
      </w:r>
    </w:p>
    <w:p w14:paraId="6BB41E39" w14:textId="77777777" w:rsidR="001F46B8" w:rsidRPr="00076BF9" w:rsidRDefault="001F46B8" w:rsidP="001F46B8">
      <w:pPr>
        <w:rPr>
          <w:rStyle w:val="SubtleEmphasis"/>
        </w:rPr>
      </w:pPr>
      <w:r w:rsidRPr="00076BF9">
        <w:rPr>
          <w:rStyle w:val="SubtleEmphasis"/>
        </w:rPr>
        <w:t>Write</w:t>
      </w:r>
      <w:r w:rsidR="00076BF9" w:rsidRPr="00076BF9">
        <w:rPr>
          <w:rStyle w:val="SubtleEmphasis"/>
        </w:rPr>
        <w:t xml:space="preserve"> the</w:t>
      </w:r>
      <w:r w:rsidR="000B5FEA">
        <w:rPr>
          <w:rStyle w:val="SubtleEmphasis"/>
        </w:rPr>
        <w:t xml:space="preserve"> abstract last</w:t>
      </w:r>
    </w:p>
    <w:p w14:paraId="77F860B9" w14:textId="7CFD686D" w:rsidR="00281C01" w:rsidRDefault="00281C01" w:rsidP="00F87894">
      <w:pPr>
        <w:pStyle w:val="Heading1"/>
      </w:pPr>
      <w:r>
        <w:t>Highlights</w:t>
      </w:r>
    </w:p>
    <w:p w14:paraId="0EA38854" w14:textId="46B6BFF9" w:rsidR="0085553C" w:rsidDel="005F2D4F" w:rsidRDefault="00281C01" w:rsidP="0085553C">
      <w:pPr>
        <w:rPr>
          <w:del w:id="0" w:author="Scott C Lowe" w:date="2015-05-19T18:38:00Z"/>
          <w:rStyle w:val="SubtleEmphasis"/>
        </w:rPr>
      </w:pPr>
      <w:del w:id="1" w:author="Scott C Lowe" w:date="2015-05-19T18:38:00Z">
        <w:r w:rsidRPr="00281C01" w:rsidDel="005F2D4F">
          <w:rPr>
            <w:rStyle w:val="SubtleEmphasis"/>
          </w:rPr>
          <w:delText>&lt;</w:delText>
        </w:r>
        <w:r w:rsidDel="005F2D4F">
          <w:rPr>
            <w:rStyle w:val="SubtleEmphasis"/>
          </w:rPr>
          <w:delText>=</w:delText>
        </w:r>
        <w:r w:rsidRPr="00281C01" w:rsidDel="005F2D4F">
          <w:rPr>
            <w:rStyle w:val="SubtleEmphasis"/>
          </w:rPr>
          <w:delText xml:space="preserve">4 bullet points </w:delText>
        </w:r>
        <w:r w:rsidR="009F53AB" w:rsidDel="005F2D4F">
          <w:rPr>
            <w:rStyle w:val="SubtleEmphasis"/>
          </w:rPr>
          <w:delText xml:space="preserve">to be displayed </w:delText>
        </w:r>
        <w:r w:rsidRPr="00281C01" w:rsidDel="005F2D4F">
          <w:rPr>
            <w:rStyle w:val="SubtleEmphasis"/>
          </w:rPr>
          <w:delText>online</w:delText>
        </w:r>
      </w:del>
    </w:p>
    <w:p w14:paraId="682E161D" w14:textId="4359EC85" w:rsidR="00BC366A" w:rsidRDefault="002E4EAD" w:rsidP="00BC366A">
      <w:pPr>
        <w:pStyle w:val="ListParagraph"/>
        <w:numPr>
          <w:ilvl w:val="0"/>
          <w:numId w:val="2"/>
        </w:numPr>
      </w:pPr>
      <w:r>
        <w:t xml:space="preserve">In V1, stimulus information is encoded into two independent </w:t>
      </w:r>
      <w:r w:rsidR="00BC366A">
        <w:t xml:space="preserve">frequency bands </w:t>
      </w:r>
    </w:p>
    <w:p w14:paraId="4B133E4F" w14:textId="7920CEE9" w:rsidR="00BC366A" w:rsidRDefault="002E4EAD" w:rsidP="00BC366A">
      <w:pPr>
        <w:pStyle w:val="ListParagraph"/>
        <w:numPr>
          <w:ilvl w:val="0"/>
          <w:numId w:val="2"/>
        </w:numPr>
      </w:pPr>
      <w:r>
        <w:t xml:space="preserve">Within these bands, </w:t>
      </w:r>
      <w:r w:rsidR="00375CCD">
        <w:t>information is located at distinct cortical depths</w:t>
      </w:r>
    </w:p>
    <w:p w14:paraId="3C4A4C7E" w14:textId="77777777" w:rsidR="00BC366A" w:rsidRDefault="00BC366A" w:rsidP="00BC366A">
      <w:pPr>
        <w:pStyle w:val="ListParagraph"/>
        <w:numPr>
          <w:ilvl w:val="0"/>
          <w:numId w:val="2"/>
        </w:numPr>
      </w:pPr>
      <w:r>
        <w:t>The two frequency bands contain information about different spatial resolutions</w:t>
      </w:r>
    </w:p>
    <w:p w14:paraId="2FA36F19" w14:textId="77777777" w:rsidR="00FE40D7" w:rsidRDefault="00F87894">
      <w:pPr>
        <w:pStyle w:val="Heading1"/>
        <w:rPr>
          <w:ins w:id="2" w:author="Scott C Lowe" w:date="2015-05-11T13:09:00Z"/>
        </w:rPr>
        <w:pPrChange w:id="3" w:author="Scott C Lowe" w:date="2015-05-11T13:09:00Z">
          <w:pPr/>
        </w:pPrChange>
      </w:pPr>
      <w:r>
        <w:t>Introduction</w:t>
      </w:r>
    </w:p>
    <w:p w14:paraId="1FEDEF38" w14:textId="6BEF7FE2" w:rsidR="003E7BF1" w:rsidRDefault="008153C5">
      <w:r>
        <w:t xml:space="preserve">The </w:t>
      </w:r>
      <w:r w:rsidR="000A3C6D">
        <w:t xml:space="preserve">cortical column </w:t>
      </w:r>
      <w:r w:rsidR="00EC012F">
        <w:t xml:space="preserve">is widely regarded </w:t>
      </w:r>
      <w:r w:rsidR="000A3C6D">
        <w:t xml:space="preserve">as </w:t>
      </w:r>
      <w:r w:rsidR="00EC012F">
        <w:t>the</w:t>
      </w:r>
      <w:r w:rsidR="000A3C6D">
        <w:t xml:space="preserve"> fundamental processing unit </w:t>
      </w:r>
      <w:r w:rsidR="00EC012F">
        <w:t xml:space="preserve">of the neocortex </w:t>
      </w:r>
      <w:r w:rsidR="000A3C6D">
        <w:fldChar w:fldCharType="begin"/>
      </w:r>
      <w:r w:rsidR="00E83876">
        <w:instrText xml:space="preserve"> ADDIN EN.CITE &lt;EndNote&gt;&lt;Cite&gt;&lt;Author&gt;Mountcastle&lt;/Author&gt;&lt;Year&gt;1957&lt;/Year&gt;&lt;RecNum&gt;701&lt;/RecNum&gt;&lt;DisplayText&gt;(Mountcastle, 1957)&lt;/DisplayText&gt;&lt;record&gt;&lt;rec-number&gt;701&lt;/rec-number&gt;&lt;foreign-keys&gt;&lt;key app="EN" db-id="dz2swwa0gt9pzpesa9ep2ptcvtwwpwt9fa0x" timestamp="1396910513"&gt;701&lt;/key&gt;&lt;key app="ENWeb" db-id=""&gt;0&lt;/key&gt;&lt;/foreign-keys&gt;&lt;ref-type name="Journal Article"&gt;17&lt;/ref-type&gt;&lt;contributors&gt;&lt;authors&gt;&lt;author&gt;Mountcastle, V.&lt;/author&gt;&lt;/authors&gt;&lt;/contributors&gt;&lt;titles&gt;&lt;title&gt;Modality and topographic properties of single neurons of cat&amp;apos;s somatic sensory cortex&lt;/title&gt;&lt;secondary-title&gt;J Neurophysiol&lt;/secondary-title&gt;&lt;/titles&gt;&lt;periodical&gt;&lt;full-title&gt;J Neurophysiol&lt;/full-title&gt;&lt;abbr-1&gt;Journal of neurophysiology&lt;/abbr-1&gt;&lt;/periodical&gt;&lt;dates&gt;&lt;year&gt;1957&lt;/year&gt;&lt;/dates&gt;&lt;urls&gt;&lt;/urls&gt;&lt;/record&gt;&lt;/Cite&gt;&lt;/EndNote&gt;</w:instrText>
      </w:r>
      <w:r w:rsidR="000A3C6D">
        <w:fldChar w:fldCharType="separate"/>
      </w:r>
      <w:r w:rsidR="00E83876">
        <w:rPr>
          <w:noProof/>
        </w:rPr>
        <w:t>(</w:t>
      </w:r>
      <w:hyperlink w:anchor="_ENREF_22" w:tooltip="Mountcastle, 1957 #701" w:history="1">
        <w:r w:rsidR="005F2D4F">
          <w:rPr>
            <w:noProof/>
          </w:rPr>
          <w:t>Mountcastle, 1957</w:t>
        </w:r>
      </w:hyperlink>
      <w:r w:rsidR="00E83876">
        <w:rPr>
          <w:noProof/>
        </w:rPr>
        <w:t>)</w:t>
      </w:r>
      <w:r w:rsidR="000A3C6D">
        <w:fldChar w:fldCharType="end"/>
      </w:r>
      <w:r w:rsidR="000A3C6D">
        <w:t xml:space="preserve">. </w:t>
      </w:r>
      <w:r w:rsidR="00EC012F">
        <w:t xml:space="preserve">Under this hypothesis, there is a common </w:t>
      </w:r>
      <w:r w:rsidR="000A3C6D">
        <w:t xml:space="preserve">microcircuit </w:t>
      </w:r>
      <w:r w:rsidR="00EC012F">
        <w:t xml:space="preserve">spanning </w:t>
      </w:r>
      <w:r w:rsidR="000A3C6D">
        <w:t xml:space="preserve">the depth of the cortex </w:t>
      </w:r>
      <w:r w:rsidR="00EC012F">
        <w:t>which is repeated across the cortical plane.</w:t>
      </w:r>
      <w:ins w:id="4" w:author="Scott C Lowe" w:date="2015-05-11T13:09:00Z">
        <w:r w:rsidR="00FE40D7">
          <w:t xml:space="preserve"> As </w:t>
        </w:r>
      </w:ins>
      <w:del w:id="5" w:author="Scott C Lowe" w:date="2015-05-11T13:09:00Z">
        <w:r w:rsidR="00EC012F" w:rsidDel="00FE40D7">
          <w:delText xml:space="preserve"> T</w:delText>
        </w:r>
      </w:del>
      <w:ins w:id="6" w:author="Scott C Lowe" w:date="2015-05-11T13:09:00Z">
        <w:r w:rsidR="00FE40D7">
          <w:t>t</w:t>
        </w:r>
      </w:ins>
      <w:r w:rsidR="00EC012F">
        <w:t xml:space="preserve">he circuitry of the </w:t>
      </w:r>
      <w:proofErr w:type="spellStart"/>
      <w:r w:rsidR="00EC012F">
        <w:t>microcolumn</w:t>
      </w:r>
      <w:proofErr w:type="spellEnd"/>
      <w:r w:rsidR="00EC012F">
        <w:t xml:space="preserve"> is expected to have</w:t>
      </w:r>
      <w:r w:rsidR="000A3C6D">
        <w:t xml:space="preserve"> structural and functional similarities across </w:t>
      </w:r>
      <w:r w:rsidR="00EC012F">
        <w:t xml:space="preserve">the </w:t>
      </w:r>
      <w:r w:rsidR="000A3C6D">
        <w:t>sensory modalities</w:t>
      </w:r>
      <w:r w:rsidR="00EC012F">
        <w:t xml:space="preserve">, </w:t>
      </w:r>
      <w:del w:id="7" w:author="Scott C Lowe" w:date="2015-05-11T13:09:00Z">
        <w:r w:rsidR="00375CCD" w:rsidDel="00FE40D7">
          <w:delText xml:space="preserve">therefore </w:delText>
        </w:r>
      </w:del>
      <w:r w:rsidR="00375CCD">
        <w:t>u</w:t>
      </w:r>
      <w:r w:rsidR="00DA0065">
        <w:t xml:space="preserve">nderstanding </w:t>
      </w:r>
      <w:del w:id="8" w:author="Scott C Lowe" w:date="2015-05-11T13:10:00Z">
        <w:r w:rsidR="00DA0065" w:rsidDel="00FE40D7">
          <w:delText>th</w:delText>
        </w:r>
        <w:r w:rsidR="00B876F3" w:rsidDel="00FE40D7">
          <w:delText>is</w:delText>
        </w:r>
        <w:r w:rsidR="000A3C6D" w:rsidDel="00FE40D7">
          <w:delText xml:space="preserve"> </w:delText>
        </w:r>
        <w:r w:rsidR="00375CCD" w:rsidDel="00FE40D7">
          <w:delText xml:space="preserve">generic </w:delText>
        </w:r>
        <w:r w:rsidR="000A3C6D" w:rsidDel="00FE40D7">
          <w:delText>circuitry would</w:delText>
        </w:r>
      </w:del>
      <w:ins w:id="9" w:author="Scott C Lowe" w:date="2015-05-11T13:10:00Z">
        <w:r w:rsidR="00FE40D7">
          <w:t>of the columnar computation will</w:t>
        </w:r>
      </w:ins>
      <w:r w:rsidR="000A3C6D">
        <w:t xml:space="preserve"> have far reaching impacts</w:t>
      </w:r>
      <w:r w:rsidR="00DA0065">
        <w:t>. H</w:t>
      </w:r>
      <w:r w:rsidR="000A3C6D">
        <w:t>owever</w:t>
      </w:r>
      <w:r w:rsidR="00DA0065">
        <w:t>,</w:t>
      </w:r>
      <w:r w:rsidR="000A3C6D">
        <w:t xml:space="preserve"> despite </w:t>
      </w:r>
      <w:del w:id="10" w:author="Scott C Lowe" w:date="2015-05-11T13:10:00Z">
        <w:r w:rsidR="000A3C6D" w:rsidDel="00FE40D7">
          <w:delText xml:space="preserve">some </w:delText>
        </w:r>
      </w:del>
      <w:r w:rsidR="000A3C6D">
        <w:t xml:space="preserve">progress towards </w:t>
      </w:r>
      <w:del w:id="11" w:author="Scott C Lowe" w:date="2015-05-11T13:10:00Z">
        <w:r w:rsidR="000A3C6D" w:rsidDel="00FE40D7">
          <w:delText xml:space="preserve">understanding </w:delText>
        </w:r>
      </w:del>
      <w:ins w:id="12" w:author="Scott C Lowe" w:date="2015-05-11T13:10:00Z">
        <w:r w:rsidR="00FE40D7">
          <w:t xml:space="preserve">knowing </w:t>
        </w:r>
      </w:ins>
      <w:r w:rsidR="000A3C6D">
        <w:t>the</w:t>
      </w:r>
      <w:r w:rsidR="00DA0065">
        <w:t xml:space="preserve"> different types of neurons in present in different layers</w:t>
      </w:r>
      <w:r w:rsidR="000A3C6D">
        <w:t xml:space="preserve"> </w:t>
      </w:r>
      <w:ins w:id="13" w:author="Scott C Lowe" w:date="2015-05-11T13:10:00Z">
        <w:r w:rsidR="00FE40D7">
          <w:t>[CITATION]</w:t>
        </w:r>
      </w:ins>
      <w:ins w:id="14" w:author="Scott C Lowe" w:date="2015-05-11T13:11:00Z">
        <w:r w:rsidR="00FE40D7">
          <w:t xml:space="preserve">, </w:t>
        </w:r>
      </w:ins>
      <w:del w:id="15" w:author="Scott C Lowe" w:date="2015-05-11T13:11:00Z">
        <w:r w:rsidR="00DA0065" w:rsidDel="00FE40D7">
          <w:delText xml:space="preserve">and </w:delText>
        </w:r>
      </w:del>
      <w:r w:rsidR="00DA0065">
        <w:t xml:space="preserve">the </w:t>
      </w:r>
      <w:r w:rsidR="000A3C6D">
        <w:t xml:space="preserve">distribution of </w:t>
      </w:r>
      <w:r w:rsidR="00DA0065">
        <w:t>their most prominent inter-connections</w:t>
      </w:r>
      <w:ins w:id="16" w:author="Scott C Lowe" w:date="2015-05-11T13:11:00Z">
        <w:r w:rsidR="00FE40D7">
          <w:t xml:space="preserve"> [CITATION]</w:t>
        </w:r>
      </w:ins>
      <w:r w:rsidR="00DA0065">
        <w:t xml:space="preserve">, </w:t>
      </w:r>
      <w:ins w:id="17" w:author="Scott C Lowe" w:date="2015-05-11T13:11:00Z">
        <w:r w:rsidR="00FE40D7">
          <w:t>and a</w:t>
        </w:r>
      </w:ins>
      <w:del w:id="18" w:author="Scott C Lowe" w:date="2015-05-11T13:11:00Z">
        <w:r w:rsidR="00DA0065" w:rsidDel="00FE40D7">
          <w:delText>a</w:delText>
        </w:r>
      </w:del>
      <w:r w:rsidR="00DA0065">
        <w:t xml:space="preserve"> structural wiring diagram for the cortical microcircuit</w:t>
      </w:r>
      <w:ins w:id="19" w:author="Scott C Lowe" w:date="2015-05-11T13:11:00Z">
        <w:r w:rsidR="00FE40D7">
          <w:t xml:space="preserve"> [CITATION</w:t>
        </w:r>
      </w:ins>
      <w:ins w:id="20" w:author="Scott C Lowe" w:date="2015-05-19T18:39:00Z">
        <w:r w:rsidR="005F2D4F">
          <w:t>]</w:t>
        </w:r>
      </w:ins>
      <w:ins w:id="21" w:author="Scott C Lowe" w:date="2015-05-11T13:12:00Z">
        <w:r w:rsidR="00FE40D7">
          <w:t>,</w:t>
        </w:r>
      </w:ins>
      <w:del w:id="22" w:author="Scott C Lowe" w:date="2015-05-11T13:12:00Z">
        <w:r w:rsidR="00DA0065" w:rsidDel="00FE40D7">
          <w:delText xml:space="preserve"> is still unknown. Furthermore,</w:delText>
        </w:r>
      </w:del>
      <w:r w:rsidR="00DA0065">
        <w:t xml:space="preserve"> the functional structure</w:t>
      </w:r>
      <w:r w:rsidR="00375CCD">
        <w:t xml:space="preserve"> and computation</w:t>
      </w:r>
      <w:r w:rsidR="00DA0065">
        <w:t xml:space="preserve"> of the microcircuit, which is to say the purpose of the processing in each cortical layer, is </w:t>
      </w:r>
      <w:del w:id="23" w:author="Scott C Lowe" w:date="2015-05-11T13:12:00Z">
        <w:r w:rsidR="00DA0065" w:rsidDel="00FE40D7">
          <w:delText xml:space="preserve">also </w:delText>
        </w:r>
      </w:del>
      <w:ins w:id="24" w:author="Scott C Lowe" w:date="2015-05-11T13:12:00Z">
        <w:r w:rsidR="00FE40D7">
          <w:t xml:space="preserve">still </w:t>
        </w:r>
      </w:ins>
      <w:r w:rsidR="00DA0065">
        <w:t>unknown.</w:t>
      </w:r>
      <w:r w:rsidR="00B876F3">
        <w:t xml:space="preserve"> In this paper, we aim to elucidate the functional structure of the cortical layers in the primary visual cortex (V1) by examining the information contained in </w:t>
      </w:r>
      <w:r w:rsidR="00375CCD">
        <w:t>population activity at the various layers using Local Field Potentials (LFPs).</w:t>
      </w:r>
    </w:p>
    <w:p w14:paraId="189CD6BE" w14:textId="09997B92" w:rsidR="006601DD" w:rsidRDefault="00375CCD">
      <w:del w:id="25" w:author="Scott C Lowe" w:date="2015-05-11T13:12:00Z">
        <w:r w:rsidDel="00FE40D7">
          <w:lastRenderedPageBreak/>
          <w:delText>L</w:delText>
        </w:r>
      </w:del>
      <w:r w:rsidR="003106AD">
        <w:t xml:space="preserve">LFPs are thought to reflect an integration of the membrane depolarisation in </w:t>
      </w:r>
      <w:r w:rsidR="00E66DDA">
        <w:t xml:space="preserve">the </w:t>
      </w:r>
      <w:r w:rsidR="003106AD">
        <w:t xml:space="preserve">neurons surrounding the electrode location. </w:t>
      </w:r>
      <w:del w:id="26" w:author="Scott C Lowe" w:date="2015-05-11T13:12:00Z">
        <w:r w:rsidDel="00FE40D7">
          <w:delText>T</w:delText>
        </w:r>
        <w:r w:rsidR="00E66DDA" w:rsidDel="00FE40D7">
          <w:delText xml:space="preserve">he LFP captures changes within the dendritic trees of neighbouring neurons as well as the soma. </w:delText>
        </w:r>
        <w:r w:rsidR="00F107FA" w:rsidDel="00FE40D7">
          <w:delText>The l</w:delText>
        </w:r>
      </w:del>
      <w:ins w:id="27" w:author="Scott C Lowe" w:date="2015-05-11T13:12:00Z">
        <w:r w:rsidR="00FE40D7">
          <w:t>L</w:t>
        </w:r>
      </w:ins>
      <w:r w:rsidR="00F107FA">
        <w:t xml:space="preserve">ow frequency LFP </w:t>
      </w:r>
      <w:ins w:id="28" w:author="Scott C Lowe" w:date="2015-05-11T13:13:00Z">
        <w:r w:rsidR="00FE40D7">
          <w:t xml:space="preserve">(&lt; XXXX Hz) </w:t>
        </w:r>
      </w:ins>
      <w:r w:rsidR="00F107FA">
        <w:t xml:space="preserve">captures slower changes in the population activity, and reflects more of the dendritic level of processing, integrated over a larger region than </w:t>
      </w:r>
      <w:del w:id="29" w:author="Scott C Lowe" w:date="2015-05-11T13:13:00Z">
        <w:r w:rsidR="00F107FA" w:rsidDel="00FE40D7">
          <w:delText xml:space="preserve">the </w:delText>
        </w:r>
      </w:del>
      <w:r w:rsidR="00F107FA">
        <w:t xml:space="preserve">high frequency LFP </w:t>
      </w:r>
      <w:r w:rsidR="00F107FA">
        <w:fldChar w:fldCharType="begin"/>
      </w:r>
      <w:r w:rsidR="00F107FA">
        <w:instrText xml:space="preserve"> ADDIN EN.CITE &lt;EndNote&gt;&lt;Cite&gt;&lt;Author&gt;Leski&lt;/Author&gt;&lt;Year&gt;2013&lt;/Year&gt;&lt;RecNum&gt;643&lt;/RecNum&gt;&lt;DisplayText&gt;(Leski, Linden, Tetzlaff, Pettersen, &amp;amp; Einevoll, 2013)&lt;/DisplayText&gt;&lt;record&gt;&lt;rec-number&gt;643&lt;/rec-number&gt;&lt;foreign-keys&gt;&lt;key app="EN" db-id="dz2swwa0gt9pzpesa9ep2ptcvtwwpwt9fa0x" timestamp="1395753481"&gt;643&lt;/key&gt;&lt;/foreign-keys&gt;&lt;ref-type name="Journal Article"&gt;17&lt;/ref-type&gt;&lt;contributors&gt;&lt;authors&gt;&lt;author&gt;Leski, S.&lt;/author&gt;&lt;author&gt;Linden, H.&lt;/author&gt;&lt;author&gt;Tetzlaff, T.&lt;/author&gt;&lt;author&gt;Pettersen, K. H.&lt;/author&gt;&lt;author&gt;Einevoll, G. T.&lt;/author&gt;&lt;/authors&gt;&lt;/contributors&gt;&lt;auth-address&gt;Department of Mathematical Sciences and Technology, Norwegian University of Life Sciences, As, Norway. s.leski@nencki.gov.pl&lt;/auth-address&gt;&lt;titles&gt;&lt;title&gt;Frequency dependence of signal power and spatial reach of the local field potential&lt;/title&gt;&lt;secondary-title&gt;PLoS Comput Biol&lt;/secondary-title&gt;&lt;alt-title&gt;PLoS computational biology&lt;/alt-title&gt;&lt;/titles&gt;&lt;periodical&gt;&lt;full-title&gt;PLoS Comput Biol&lt;/full-title&gt;&lt;abbr-1&gt;PLoS computational biology&lt;/abbr-1&gt;&lt;/periodical&gt;&lt;alt-periodical&gt;&lt;full-title&gt;PLoS Comput Biol&lt;/full-title&gt;&lt;abbr-1&gt;PLoS computational biology&lt;/abbr-1&gt;&lt;/alt-periodical&gt;&lt;pages&gt;e1003137&lt;/pages&gt;&lt;volume&gt;9&lt;/volume&gt;&lt;number&gt;7&lt;/number&gt;&lt;keywords&gt;&lt;keyword&gt;*Action Potentials&lt;/keyword&gt;&lt;keyword&gt;Brain/physiology&lt;/keyword&gt;&lt;keyword&gt;Models, Neurological&lt;/keyword&gt;&lt;/keywords&gt;&lt;dates&gt;&lt;year&gt;2013&lt;/year&gt;&lt;/dates&gt;&lt;isbn&gt;1553-7358 (Electronic)&amp;#xD;1553-734X (Linking)&lt;/isbn&gt;&lt;accession-num&gt;23874180&lt;/accession-num&gt;&lt;urls&gt;&lt;related-urls&gt;&lt;url&gt;http://www.ncbi.nlm.nih.gov/pubmed/23874180&lt;/url&gt;&lt;/related-urls&gt;&lt;/urls&gt;&lt;custom2&gt;3715549&lt;/custom2&gt;&lt;electronic-resource-num&gt;10.1371/journal.pcbi.1003137&lt;/electronic-resource-num&gt;&lt;/record&gt;&lt;/Cite&gt;&lt;/EndNote&gt;</w:instrText>
      </w:r>
      <w:r w:rsidR="00F107FA">
        <w:fldChar w:fldCharType="separate"/>
      </w:r>
      <w:r w:rsidR="00F107FA">
        <w:rPr>
          <w:noProof/>
        </w:rPr>
        <w:t>(</w:t>
      </w:r>
      <w:hyperlink w:anchor="_ENREF_14" w:tooltip="Leski, 2013 #643" w:history="1">
        <w:r w:rsidR="005F2D4F">
          <w:rPr>
            <w:noProof/>
          </w:rPr>
          <w:t>Leski, Linden, Tetzlaff, Pettersen, &amp; Einevoll, 2013</w:t>
        </w:r>
      </w:hyperlink>
      <w:r w:rsidR="00F107FA">
        <w:rPr>
          <w:noProof/>
        </w:rPr>
        <w:t>)</w:t>
      </w:r>
      <w:r w:rsidR="00F107FA">
        <w:fldChar w:fldCharType="end"/>
      </w:r>
      <w:r w:rsidR="00F107FA">
        <w:t xml:space="preserve">. </w:t>
      </w:r>
      <w:del w:id="30" w:author="Scott C Lowe" w:date="2015-05-11T13:13:00Z">
        <w:r w:rsidR="00E66DDA" w:rsidDel="00FE40D7">
          <w:delText>The idea of isolated frequency bands conveying</w:delText>
        </w:r>
        <w:r w:rsidR="00E850DD" w:rsidDel="00FE40D7">
          <w:delText xml:space="preserve"> complementary</w:delText>
        </w:r>
      </w:del>
      <w:ins w:id="31" w:author="Scott C Lowe" w:date="2015-05-11T13:13:00Z">
        <w:r w:rsidR="00FE40D7">
          <w:t>Since early EE</w:t>
        </w:r>
      </w:ins>
      <w:ins w:id="32" w:author="Scott C Lowe" w:date="2015-05-11T13:15:00Z">
        <w:r w:rsidR="00FE40D7">
          <w:t>G</w:t>
        </w:r>
      </w:ins>
      <w:ins w:id="33" w:author="Scott C Lowe" w:date="2015-05-11T13:13:00Z">
        <w:r w:rsidR="00FE40D7">
          <w:t xml:space="preserve"> studies, it is has been hypothesized tha</w:t>
        </w:r>
      </w:ins>
      <w:ins w:id="34" w:author="Scott C Lowe" w:date="2015-05-11T13:14:00Z">
        <w:r w:rsidR="00FE40D7">
          <w:t>t</w:t>
        </w:r>
      </w:ins>
      <w:ins w:id="35" w:author="Scott C Lowe" w:date="2015-05-11T13:13:00Z">
        <w:r w:rsidR="00FE40D7">
          <w:t xml:space="preserve"> different frequencies convey complem</w:t>
        </w:r>
      </w:ins>
      <w:ins w:id="36" w:author="Scott C Lowe" w:date="2015-05-11T13:14:00Z">
        <w:r w:rsidR="00FE40D7">
          <w:t>e</w:t>
        </w:r>
      </w:ins>
      <w:ins w:id="37" w:author="Scott C Lowe" w:date="2015-05-11T13:13:00Z">
        <w:r w:rsidR="00FE40D7">
          <w:t>ntary</w:t>
        </w:r>
      </w:ins>
      <w:r w:rsidR="00E850DD">
        <w:t xml:space="preserve"> information</w:t>
      </w:r>
      <w:ins w:id="38" w:author="Scott C Lowe" w:date="2015-05-11T13:15:00Z">
        <w:r w:rsidR="00FE40D7">
          <w:t xml:space="preserve"> [CITATION]</w:t>
        </w:r>
      </w:ins>
      <w:del w:id="39" w:author="Scott C Lowe" w:date="2015-05-11T13:14:00Z">
        <w:r w:rsidR="00E850DD" w:rsidDel="00FE40D7">
          <w:delText xml:space="preserve"> originates with EEG studies</w:delText>
        </w:r>
      </w:del>
      <w:r w:rsidR="00E850DD">
        <w:t xml:space="preserve">, </w:t>
      </w:r>
      <w:del w:id="40" w:author="Scott C Lowe" w:date="2015-05-11T13:14:00Z">
        <w:r w:rsidR="00E850DD" w:rsidDel="00FE40D7">
          <w:delText xml:space="preserve">but </w:delText>
        </w:r>
      </w:del>
      <w:ins w:id="41" w:author="Scott C Lowe" w:date="2015-05-11T13:14:00Z">
        <w:r w:rsidR="00FE40D7">
          <w:t xml:space="preserve">and this </w:t>
        </w:r>
      </w:ins>
      <w:r w:rsidR="00E850DD">
        <w:t xml:space="preserve">has </w:t>
      </w:r>
      <w:r w:rsidR="00D66B6C">
        <w:t xml:space="preserve">subsequently </w:t>
      </w:r>
      <w:r w:rsidR="00E850DD">
        <w:t>been extended to the LFP</w:t>
      </w:r>
      <w:r w:rsidR="00F107FA">
        <w:t xml:space="preserve"> [</w:t>
      </w:r>
      <w:r w:rsidR="008A1CDB">
        <w:t>CITATION</w:t>
      </w:r>
      <w:del w:id="42" w:author="Scott C Lowe" w:date="2015-05-11T13:14:00Z">
        <w:r w:rsidR="008A1CDB" w:rsidDel="00FE40D7">
          <w:delText xml:space="preserve"> NEEDED</w:delText>
        </w:r>
      </w:del>
      <w:r w:rsidR="00F107FA">
        <w:t>]</w:t>
      </w:r>
      <w:r w:rsidR="004E64D4">
        <w:t xml:space="preserve">. </w:t>
      </w:r>
    </w:p>
    <w:p w14:paraId="7A1B9723" w14:textId="3CB38F31" w:rsidR="007467D5" w:rsidRDefault="007467D5">
      <w:r w:rsidRPr="00A430AE">
        <w:t xml:space="preserve">We previously found that </w:t>
      </w:r>
      <w:ins w:id="43" w:author="Scott C Lowe" w:date="2015-05-11T13:15:00Z">
        <w:r w:rsidR="00E10C36">
          <w:t xml:space="preserve">in the macaque V1 </w:t>
        </w:r>
      </w:ins>
      <w:r w:rsidRPr="00A430AE">
        <w:t xml:space="preserve">there are two </w:t>
      </w:r>
      <w:ins w:id="44" w:author="Scott C Lowe" w:date="2015-05-11T13:15:00Z">
        <w:r w:rsidR="00E10C36">
          <w:t xml:space="preserve">LFP </w:t>
        </w:r>
      </w:ins>
      <w:r w:rsidRPr="00A430AE">
        <w:t>frequency bands</w:t>
      </w:r>
      <w:ins w:id="45" w:author="Scott C Lowe" w:date="2015-05-19T18:40:00Z">
        <w:r w:rsidR="005F2D4F">
          <w:t>, 1-8Hz and 60-100Hz,</w:t>
        </w:r>
      </w:ins>
      <w:r w:rsidRPr="00A430AE">
        <w:t xml:space="preserve"> </w:t>
      </w:r>
      <w:ins w:id="46" w:author="Scott C Lowe" w:date="2015-05-11T13:15:00Z">
        <w:r w:rsidR="00E10C36">
          <w:t>which encode</w:t>
        </w:r>
      </w:ins>
      <w:del w:id="47" w:author="Scott C Lowe" w:date="2015-05-11T13:15:00Z">
        <w:r w:rsidRPr="00A430AE" w:rsidDel="00E10C36">
          <w:delText>containing</w:delText>
        </w:r>
      </w:del>
      <w:r w:rsidRPr="00A430AE">
        <w:t xml:space="preserve"> independent information </w:t>
      </w:r>
      <w:del w:id="48" w:author="Scott C Lowe" w:date="2015-05-11T13:16:00Z">
        <w:r w:rsidRPr="00A430AE" w:rsidDel="00E10C36">
          <w:delText>in the macaque V1</w:delText>
        </w:r>
        <w:r w:rsidDel="00E10C36">
          <w:delText xml:space="preserve"> </w:delText>
        </w:r>
      </w:del>
      <w:ins w:id="49" w:author="Scott C Lowe" w:date="2015-05-11T13:16:00Z">
        <w:r w:rsidR="00E10C36">
          <w:t xml:space="preserve">about natural stimuli </w:t>
        </w:r>
      </w:ins>
      <w:r>
        <w:fldChar w:fldCharType="begin">
          <w:fldData xml:space="preserve">PEVuZE5vdGU+PENpdGU+PEF1dGhvcj5CZWxpdHNraTwvQXV0aG9yPjxZZWFyPjIwMDg8L1llYXI+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</w:fldData>
        </w:fldChar>
      </w:r>
      <w:r>
        <w:instrText xml:space="preserve"> ADDIN EN.CITE </w:instrText>
      </w:r>
      <w:r>
        <w:fldChar w:fldCharType="begin">
          <w:fldData xml:space="preserve">PEVuZE5vdGU+PENpdGU+PEF1dGhvcj5CZWxpdHNraTwvQXV0aG9yPjxZZWFyPjIwMDg8L1llYXI+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</w:fldData>
        </w:fldChar>
      </w:r>
      <w:r>
        <w:instrText xml:space="preserve"> ADDIN EN.CITE.DATA </w:instrText>
      </w:r>
      <w:r>
        <w:fldChar w:fldCharType="end"/>
      </w:r>
      <w:r>
        <w:fldChar w:fldCharType="separate"/>
      </w:r>
      <w:r>
        <w:rPr>
          <w:noProof/>
        </w:rPr>
        <w:t>(</w:t>
      </w:r>
      <w:hyperlink w:anchor="_ENREF_2" w:tooltip="Belitski, 2008 #625" w:history="1">
        <w:r w:rsidR="005F2D4F">
          <w:rPr>
            <w:noProof/>
          </w:rPr>
          <w:t>Belitski et al., 2008</w:t>
        </w:r>
      </w:hyperlink>
      <w:r>
        <w:rPr>
          <w:noProof/>
        </w:rPr>
        <w:t>)</w:t>
      </w:r>
      <w:r>
        <w:fldChar w:fldCharType="end"/>
      </w:r>
      <w:r w:rsidRPr="00A430AE">
        <w:t xml:space="preserve">. </w:t>
      </w:r>
      <w:moveToRangeStart w:id="50" w:author="Scott C Lowe" w:date="2015-05-11T13:16:00Z" w:name="move419113526"/>
      <w:moveTo w:id="51" w:author="Scott C Lowe" w:date="2015-05-11T13:16:00Z">
        <w:r w:rsidR="00E10C36">
          <w:t>In this study we expand the previous study by studying information as a function of cortical depth, and identify one aspect of natural scenes which is encoded differently by the two cortical frequency bands.</w:t>
        </w:r>
      </w:moveTo>
      <w:moveToRangeEnd w:id="50"/>
      <w:ins w:id="52" w:author="Scott C Lowe" w:date="2015-05-11T13:16:00Z">
        <w:r w:rsidR="00E10C36">
          <w:t xml:space="preserve"> </w:t>
        </w:r>
      </w:ins>
      <w:r w:rsidRPr="00A430AE">
        <w:t>We hypothesise</w:t>
      </w:r>
      <w:r>
        <w:t>d the two bands of information are generated through different cortical processes and originate at different locations in the cortex.</w:t>
      </w:r>
      <w:del w:id="53" w:author="Scott C Lowe" w:date="2015-05-11T13:16:00Z">
        <w:r w:rsidDel="00E10C36">
          <w:delText xml:space="preserve"> </w:delText>
        </w:r>
      </w:del>
      <w:moveFromRangeStart w:id="54" w:author="Scott C Lowe" w:date="2015-05-11T13:16:00Z" w:name="move419113526"/>
      <w:moveFrom w:id="55" w:author="Scott C Lowe" w:date="2015-05-11T13:16:00Z">
        <w:r w:rsidDel="00E10C36">
          <w:t>In this study we expand the previous study by studying information as a function of cortical depth, and identify one aspect of natural scenes which is encoded differently by the two cortical frequency bands.</w:t>
        </w:r>
      </w:moveFrom>
      <w:moveFromRangeEnd w:id="54"/>
    </w:p>
    <w:p w14:paraId="67F1F293" w14:textId="747759C1" w:rsidR="00F107FA" w:rsidRDefault="00F107FA">
      <w:r>
        <w:t>NEEDS SUMMARY OF CURRENT LITERATURE</w:t>
      </w:r>
    </w:p>
    <w:p w14:paraId="5F19EA76" w14:textId="07863344" w:rsidR="00653D3F" w:rsidRDefault="00653D3F">
      <w:r>
        <w:t>Recent work has shown</w:t>
      </w:r>
      <w:r w:rsidR="001A019F">
        <w:t xml:space="preserve"> stimulation in V1 induces gamma activity in V4 (feedforward), whilst stimulation in V4 induces alpha oscillations in V1 (feedback) </w:t>
      </w:r>
      <w:r w:rsidR="001A019F">
        <w:fldChar w:fldCharType="begin"/>
      </w:r>
      <w:r w:rsidR="001A019F">
        <w:instrText xml:space="preserve"> ADDIN EN.CITE &lt;EndNote&gt;&lt;Cite&gt;&lt;Author&gt;van Keroerle&lt;/Author&gt;&lt;Year&gt;2014&lt;/Year&gt;&lt;RecNum&gt;721&lt;/RecNum&gt;&lt;DisplayText&gt;(van Keroerle et al., 2014)&lt;/DisplayText&gt;&lt;record&gt;&lt;rec-number&gt;721&lt;/rec-number&gt;&lt;foreign-keys&gt;&lt;key app="EN" db-id="dz2swwa0gt9pzpesa9ep2ptcvtwwpwt9fa0x" timestamp="1430488532"&gt;721&lt;/key&gt;&lt;key app="ENWeb" db-id=""&gt;0&lt;/key&gt;&lt;/foreign-keys&gt;&lt;ref-type name="Journal Article"&gt;17&lt;/ref-type&gt;&lt;contributors&gt;&lt;authors&gt;&lt;author&gt;van Keroerle, Timo&lt;/author&gt;&lt;author&gt;Self, M. W.&lt;/author&gt;&lt;author&gt;Dagnino, Bruno&lt;/author&gt;&lt;author&gt;Gariel-Mathis, Marie-Alice&lt;/author&gt;&lt;author&gt;Poort, J.&lt;/author&gt;&lt;author&gt;van der Togt, Chris&lt;/author&gt;&lt;author&gt;Roelfsema, P. R.&lt;/author&gt;&lt;/authors&gt;&lt;/contributors&gt;&lt;titles&gt;&lt;title&gt;Alpha and gamma oscillations characterize feedback and feedforward processing in monkey visual cortex&lt;/title&gt;&lt;secondary-title&gt;Proceedings of the National Academy of Sciences&lt;/secondary-title&gt;&lt;/titles&gt;&lt;periodical&gt;&lt;full-title&gt;Proceedings of the National Academy of Sciences&lt;/full-title&gt;&lt;/periodical&gt;&lt;volume&gt;111&lt;/volume&gt;&lt;number&gt;40&lt;/number&gt;&lt;dates&gt;&lt;year&gt;2014&lt;/year&gt;&lt;/dates&gt;&lt;urls&gt;&lt;/urls&gt;&lt;/record&gt;&lt;/Cite&gt;&lt;/EndNote&gt;</w:instrText>
      </w:r>
      <w:r w:rsidR="001A019F">
        <w:fldChar w:fldCharType="separate"/>
      </w:r>
      <w:r w:rsidR="001A019F">
        <w:rPr>
          <w:noProof/>
        </w:rPr>
        <w:t>(</w:t>
      </w:r>
      <w:hyperlink w:anchor="_ENREF_34" w:tooltip="van Keroerle, 2014 #721" w:history="1">
        <w:r w:rsidR="005F2D4F">
          <w:rPr>
            <w:noProof/>
          </w:rPr>
          <w:t>van Keroerle et al., 2014</w:t>
        </w:r>
      </w:hyperlink>
      <w:r w:rsidR="001A019F">
        <w:rPr>
          <w:noProof/>
        </w:rPr>
        <w:t>)</w:t>
      </w:r>
      <w:r w:rsidR="001A019F">
        <w:fldChar w:fldCharType="end"/>
      </w:r>
      <w:r w:rsidR="001A019F">
        <w:t>.</w:t>
      </w:r>
    </w:p>
    <w:p w14:paraId="47F3F128" w14:textId="25A92A7D" w:rsidR="00F107FA" w:rsidRDefault="00F107FA">
      <w:r>
        <w:t>NEEDS SUMMARY OF OUR FINDINGS</w:t>
      </w:r>
    </w:p>
    <w:p w14:paraId="32BBED5B" w14:textId="77777777" w:rsidR="00D910C0" w:rsidRDefault="008B7BFB" w:rsidP="008B7BFB">
      <w:pPr>
        <w:pStyle w:val="Heading1"/>
      </w:pPr>
      <w:r>
        <w:t>Results</w:t>
      </w:r>
    </w:p>
    <w:p w14:paraId="6E8D863C" w14:textId="61BF9AB9" w:rsidR="00275771" w:rsidRDefault="00361F1D" w:rsidP="00275771">
      <w:r>
        <w:t>Four anesthetized monkeys (</w:t>
      </w:r>
      <w:proofErr w:type="spellStart"/>
      <w:r w:rsidRPr="00BE10F2">
        <w:rPr>
          <w:i/>
        </w:rPr>
        <w:t>Macaca</w:t>
      </w:r>
      <w:proofErr w:type="spellEnd"/>
      <w:r w:rsidRPr="00BE10F2">
        <w:rPr>
          <w:i/>
        </w:rPr>
        <w:t xml:space="preserve"> </w:t>
      </w:r>
      <w:proofErr w:type="spellStart"/>
      <w:r w:rsidRPr="00BE10F2">
        <w:rPr>
          <w:i/>
        </w:rPr>
        <w:t>mulatta</w:t>
      </w:r>
      <w:proofErr w:type="spellEnd"/>
      <w:r>
        <w:t>) were presented with a Hollywood movie clip</w:t>
      </w:r>
      <w:r w:rsidR="00040582">
        <w:t xml:space="preserve">, </w:t>
      </w:r>
      <w:r>
        <w:t xml:space="preserve">repeated </w:t>
      </w:r>
      <w:commentRangeStart w:id="56"/>
      <w:r>
        <w:t>40</w:t>
      </w:r>
      <w:r w:rsidR="009C2FBF">
        <w:t>–</w:t>
      </w:r>
      <w:r>
        <w:t>150</w:t>
      </w:r>
      <w:commentRangeEnd w:id="56"/>
      <w:r w:rsidR="00C1286C">
        <w:rPr>
          <w:rStyle w:val="CommentReference"/>
        </w:rPr>
        <w:commentReference w:id="56"/>
      </w:r>
      <w:r>
        <w:t xml:space="preserve"> times, whilst w</w:t>
      </w:r>
      <w:r w:rsidR="00BE10F2">
        <w:t xml:space="preserve">e </w:t>
      </w:r>
      <w:r>
        <w:t xml:space="preserve">recorded neural activity in </w:t>
      </w:r>
      <w:r w:rsidR="00F86EB1">
        <w:t>the primary visual cortex (V1)</w:t>
      </w:r>
      <w:r>
        <w:t xml:space="preserve"> with a </w:t>
      </w:r>
      <w:proofErr w:type="spellStart"/>
      <w:r w:rsidR="00BE10F2">
        <w:t>multicontact</w:t>
      </w:r>
      <w:proofErr w:type="spellEnd"/>
      <w:r w:rsidR="00BE10F2">
        <w:t xml:space="preserve"> laminar electrode</w:t>
      </w:r>
      <w:r>
        <w:t>.</w:t>
      </w:r>
      <w:r w:rsidR="00275771">
        <w:t xml:space="preserve"> </w:t>
      </w:r>
      <w:r>
        <w:t>Each electrode</w:t>
      </w:r>
      <w:r w:rsidR="006A51B9">
        <w:t xml:space="preserve"> </w:t>
      </w:r>
      <w:r w:rsidR="004170D5">
        <w:t>housed</w:t>
      </w:r>
      <w:r w:rsidR="006A51B9">
        <w:t xml:space="preserve"> 16 equally spaced (150 </w:t>
      </w:r>
      <w:proofErr w:type="spellStart"/>
      <w:r w:rsidR="006A51B9">
        <w:t>μm</w:t>
      </w:r>
      <w:proofErr w:type="spellEnd"/>
      <w:r w:rsidR="006A51B9">
        <w:t>) contacts</w:t>
      </w:r>
      <w:r>
        <w:t xml:space="preserve"> </w:t>
      </w:r>
      <w:r w:rsidR="006A51B9">
        <w:t xml:space="preserve">spanning </w:t>
      </w:r>
      <w:r w:rsidR="00275771">
        <w:t xml:space="preserve">a total </w:t>
      </w:r>
      <w:r w:rsidR="00272554">
        <w:t xml:space="preserve">depth </w:t>
      </w:r>
      <w:r w:rsidR="00275771">
        <w:t xml:space="preserve">of </w:t>
      </w:r>
      <w:r w:rsidR="006A51B9">
        <w:t>2250 </w:t>
      </w:r>
      <w:proofErr w:type="spellStart"/>
      <w:r w:rsidR="006A51B9">
        <w:t>μm</w:t>
      </w:r>
      <w:proofErr w:type="spellEnd"/>
      <w:r w:rsidR="00275771">
        <w:t xml:space="preserve">, and was inserted </w:t>
      </w:r>
      <w:r w:rsidR="004170D5">
        <w:t>perpendicular to the cortical surface</w:t>
      </w:r>
      <w:r w:rsidR="00C5060D">
        <w:t xml:space="preserve"> (Fig. 1A)</w:t>
      </w:r>
      <w:r w:rsidR="004170D5">
        <w:t xml:space="preserve">. </w:t>
      </w:r>
      <w:r w:rsidR="00F107FA">
        <w:t xml:space="preserve">We identified the depth of each probe using the CSD, and identified granular (G), </w:t>
      </w:r>
      <w:proofErr w:type="spellStart"/>
      <w:r w:rsidR="00F107FA">
        <w:t>supragranular</w:t>
      </w:r>
      <w:proofErr w:type="spellEnd"/>
      <w:r w:rsidR="00F107FA">
        <w:t xml:space="preserve"> (SG), and </w:t>
      </w:r>
      <w:proofErr w:type="spellStart"/>
      <w:r w:rsidR="00F107FA">
        <w:t>infragranular</w:t>
      </w:r>
      <w:proofErr w:type="spellEnd"/>
      <w:r w:rsidR="00F107FA">
        <w:t xml:space="preserve"> (IG) cortical regions based on literature (see Experimental Methods for details). </w:t>
      </w:r>
      <w:r w:rsidR="004170D5">
        <w:t xml:space="preserve">We performed reverse correlation between the rate of change of luminance </w:t>
      </w:r>
      <w:r w:rsidR="00473872">
        <w:t xml:space="preserve">for </w:t>
      </w:r>
      <w:r w:rsidR="004170D5">
        <w:t xml:space="preserve">each pixel </w:t>
      </w:r>
      <w:r w:rsidR="005C22CE">
        <w:t xml:space="preserve">in the movie </w:t>
      </w:r>
      <w:r w:rsidR="004170D5">
        <w:t>and the MUA at each contact site to find the spatial receptive field (</w:t>
      </w:r>
      <w:r w:rsidR="00473872">
        <w:t xml:space="preserve">RF; </w:t>
      </w:r>
      <w:r w:rsidR="004170D5">
        <w:t>Fig 1</w:t>
      </w:r>
      <w:r w:rsidR="00473872">
        <w:t>B</w:t>
      </w:r>
      <w:r w:rsidR="004170D5">
        <w:t>)</w:t>
      </w:r>
      <w:r w:rsidR="005C22CE">
        <w:t xml:space="preserve">. The </w:t>
      </w:r>
      <w:r w:rsidR="00AA4534">
        <w:t>RF</w:t>
      </w:r>
      <w:r w:rsidR="005C22CE">
        <w:t xml:space="preserve"> locations </w:t>
      </w:r>
      <w:r w:rsidR="00040582">
        <w:t>did not vary with depth</w:t>
      </w:r>
      <w:r w:rsidR="005C22CE">
        <w:t xml:space="preserve">, indicating </w:t>
      </w:r>
      <w:r w:rsidR="00272554">
        <w:t xml:space="preserve">that all </w:t>
      </w:r>
      <w:r w:rsidR="005C22CE">
        <w:t>electrode contacts were recording from the same cortical column.</w:t>
      </w:r>
    </w:p>
    <w:p w14:paraId="60A853B0" w14:textId="749E60B5" w:rsidR="00D57920" w:rsidRPr="006F4C55" w:rsidRDefault="00A21BF7">
      <w:pPr>
        <w:pStyle w:val="Heading2"/>
      </w:pPr>
      <w:r w:rsidRPr="006F4C55">
        <w:t xml:space="preserve">Distribution of </w:t>
      </w:r>
      <w:r w:rsidR="00F53F76">
        <w:t>i</w:t>
      </w:r>
      <w:r w:rsidRPr="006F4C55">
        <w:t xml:space="preserve">nformation </w:t>
      </w:r>
      <w:r w:rsidR="00427504" w:rsidRPr="006F4C55">
        <w:t>across</w:t>
      </w:r>
      <w:r w:rsidR="00DE7DCD" w:rsidRPr="006F4C55">
        <w:t xml:space="preserve"> </w:t>
      </w:r>
      <w:r w:rsidR="00F53F76">
        <w:rPr>
          <w:rStyle w:val="Heading2Char"/>
          <w:b/>
          <w:bCs/>
        </w:rPr>
        <w:t>d</w:t>
      </w:r>
      <w:r w:rsidRPr="00FE40D7">
        <w:rPr>
          <w:rStyle w:val="Heading2Char"/>
          <w:b/>
          <w:bCs/>
        </w:rPr>
        <w:t xml:space="preserve">epth and </w:t>
      </w:r>
      <w:r w:rsidR="00F53F76">
        <w:rPr>
          <w:rStyle w:val="Heading2Char"/>
          <w:b/>
          <w:bCs/>
        </w:rPr>
        <w:t>f</w:t>
      </w:r>
      <w:r w:rsidR="00DE7DCD" w:rsidRPr="00FE40D7">
        <w:rPr>
          <w:rStyle w:val="Heading2Char"/>
          <w:b/>
          <w:bCs/>
        </w:rPr>
        <w:t>requency</w:t>
      </w:r>
    </w:p>
    <w:p w14:paraId="29FF7707" w14:textId="05ACFD08" w:rsidR="009B59E0" w:rsidRDefault="00BA1A87">
      <w:r>
        <w:t>Figure 1</w:t>
      </w:r>
      <w:r w:rsidR="006F4C55">
        <w:t>C</w:t>
      </w:r>
      <w:r w:rsidR="00230D05">
        <w:t xml:space="preserve"> shows, at three cortical depths, </w:t>
      </w:r>
      <w:r w:rsidR="006F4C55">
        <w:t xml:space="preserve">CSD traces from eight </w:t>
      </w:r>
      <w:r w:rsidR="00BE5372">
        <w:t xml:space="preserve">example </w:t>
      </w:r>
      <w:r w:rsidR="00230D05">
        <w:t>trials</w:t>
      </w:r>
      <w:r w:rsidR="007B6865">
        <w:t xml:space="preserve"> during a portion of the stimulus</w:t>
      </w:r>
      <w:r w:rsidR="00230D05">
        <w:t>.</w:t>
      </w:r>
      <w:r w:rsidR="0067411C">
        <w:t xml:space="preserve"> </w:t>
      </w:r>
      <w:r w:rsidR="006F4C55">
        <w:t xml:space="preserve">The traces have been filtered </w:t>
      </w:r>
      <w:r w:rsidR="009C2FBF">
        <w:t>within three frequency bands: 4–</w:t>
      </w:r>
      <w:r w:rsidR="006F4C55">
        <w:t xml:space="preserve">16Hz, </w:t>
      </w:r>
      <w:r w:rsidR="009C2FBF">
        <w:t>28–44</w:t>
      </w:r>
      <w:r w:rsidR="006F4C55">
        <w:t xml:space="preserve">Hz and </w:t>
      </w:r>
      <w:r w:rsidR="009C2FBF">
        <w:t>60–170</w:t>
      </w:r>
      <w:r w:rsidR="006F4C55">
        <w:t>Hz</w:t>
      </w:r>
      <w:r w:rsidR="007B6865">
        <w:t xml:space="preserve">. </w:t>
      </w:r>
      <w:r w:rsidR="0067411C">
        <w:t xml:space="preserve">One can </w:t>
      </w:r>
      <w:r w:rsidR="00272554">
        <w:t>observe</w:t>
      </w:r>
      <w:r w:rsidR="0067411C">
        <w:t xml:space="preserve"> </w:t>
      </w:r>
      <w:r w:rsidR="007B6865">
        <w:t xml:space="preserve">that the low-frequency activity </w:t>
      </w:r>
      <w:r w:rsidR="000B3082">
        <w:t>repeats</w:t>
      </w:r>
      <w:r w:rsidR="007B6865">
        <w:t xml:space="preserve"> across trials for the </w:t>
      </w:r>
      <w:r w:rsidR="00996906">
        <w:t xml:space="preserve">G and IG depths. Activity in the </w:t>
      </w:r>
      <w:r w:rsidR="009C2FBF">
        <w:t>28–44</w:t>
      </w:r>
      <w:r w:rsidR="00996906">
        <w:t>Hz range is inconsistent at all depths</w:t>
      </w:r>
      <w:r w:rsidR="00E23E2D">
        <w:t>, and does not seem to be stimulus modulated</w:t>
      </w:r>
      <w:r w:rsidR="00996906">
        <w:t xml:space="preserve">. </w:t>
      </w:r>
      <w:r w:rsidR="00571A1A">
        <w:t xml:space="preserve">The </w:t>
      </w:r>
      <w:r w:rsidR="00E23E2D">
        <w:t xml:space="preserve">envelope </w:t>
      </w:r>
      <w:r w:rsidR="00571A1A">
        <w:t xml:space="preserve">amplitude of the </w:t>
      </w:r>
      <w:r w:rsidR="009C2FBF">
        <w:t>60–170</w:t>
      </w:r>
      <w:r w:rsidR="00571A1A">
        <w:t xml:space="preserve">Hz band </w:t>
      </w:r>
      <w:r w:rsidR="00E23E2D">
        <w:t>is also consistent across trials, most clearly for the SG depth</w:t>
      </w:r>
      <w:r w:rsidR="009B59E0">
        <w:t xml:space="preserve">. </w:t>
      </w:r>
      <w:r w:rsidR="000B3082">
        <w:t xml:space="preserve">The mutual information </w:t>
      </w:r>
      <w:proofErr w:type="gramStart"/>
      <w:r w:rsidR="00272554">
        <w:t>We</w:t>
      </w:r>
      <w:proofErr w:type="gramEnd"/>
      <w:r w:rsidR="00272554">
        <w:t xml:space="preserve"> quantified t</w:t>
      </w:r>
      <w:r w:rsidR="009B59E0">
        <w:t xml:space="preserve">hese observations </w:t>
      </w:r>
      <w:r w:rsidR="00CC5241">
        <w:t>by computing the amount of information about the movie contained in the neural activity.</w:t>
      </w:r>
    </w:p>
    <w:p w14:paraId="6FB87008" w14:textId="562A3A2C" w:rsidR="0010062C" w:rsidRDefault="00993ADA">
      <w:r>
        <w:t xml:space="preserve">We computed information </w:t>
      </w:r>
      <w:r w:rsidR="007A2780">
        <w:t xml:space="preserve">about which frame is currently on screen </w:t>
      </w:r>
      <w:r w:rsidR="00272554">
        <w:t xml:space="preserve">in various frequency </w:t>
      </w:r>
      <w:proofErr w:type="gramStart"/>
      <w:r w:rsidR="00272554">
        <w:t>components</w:t>
      </w:r>
      <w:proofErr w:type="gramEnd"/>
      <w:r w:rsidR="00272554">
        <w:t xml:space="preserve"> of the LFP and CSD</w:t>
      </w:r>
      <w:r w:rsidR="003E5721">
        <w:t xml:space="preserve"> (see Experimental Methods). </w:t>
      </w:r>
      <w:r w:rsidR="00642347">
        <w:t>Excluding boundary effects at the top and bottom of the cortex where</w:t>
      </w:r>
      <w:r w:rsidR="00B60A98">
        <w:t xml:space="preserve"> white matter contaminates </w:t>
      </w:r>
      <w:r w:rsidR="00B96B82">
        <w:t>estimates,</w:t>
      </w:r>
      <w:r w:rsidR="00642347">
        <w:t xml:space="preserve"> power is </w:t>
      </w:r>
      <w:r w:rsidR="00B96B82">
        <w:t xml:space="preserve">fairly smooth </w:t>
      </w:r>
      <w:r w:rsidR="00642347">
        <w:t xml:space="preserve">across depth and decays as frequency increases (Fig 2A-B).  However, the information contained in the power does not have such a </w:t>
      </w:r>
      <w:r w:rsidR="00B96B82">
        <w:t>smooth</w:t>
      </w:r>
      <w:r w:rsidR="00642347">
        <w:t xml:space="preserve"> distribution</w:t>
      </w:r>
      <w:r w:rsidR="00F53F76">
        <w:t xml:space="preserve"> and differs from this in both space and frequency domains</w:t>
      </w:r>
      <w:r w:rsidR="00B96B82">
        <w:t xml:space="preserve">. Instead, information is contained in specific frequencies at specific depths, in a similar </w:t>
      </w:r>
      <w:r w:rsidR="00B96B82">
        <w:lastRenderedPageBreak/>
        <w:t xml:space="preserve">manner for LFP and CSD </w:t>
      </w:r>
      <w:r w:rsidR="009C2FBF">
        <w:t>(Fig 2C–</w:t>
      </w:r>
      <w:r w:rsidR="003E5721">
        <w:t>D)</w:t>
      </w:r>
      <w:r w:rsidR="00150077">
        <w:t xml:space="preserve">, with prominent maxima in the </w:t>
      </w:r>
      <w:r w:rsidR="009C2FBF">
        <w:t>4–16</w:t>
      </w:r>
      <w:r w:rsidR="002F4DFB">
        <w:t>Hz range</w:t>
      </w:r>
      <w:r w:rsidR="0035266D">
        <w:t xml:space="preserve"> at</w:t>
      </w:r>
      <w:r w:rsidR="002F4DFB">
        <w:t xml:space="preserve"> the </w:t>
      </w:r>
      <w:r w:rsidR="0035266D">
        <w:t>top of the</w:t>
      </w:r>
      <w:r w:rsidR="002F4DFB">
        <w:t xml:space="preserve"> G region</w:t>
      </w:r>
      <w:r w:rsidR="0035266D">
        <w:t>,</w:t>
      </w:r>
      <w:r w:rsidR="002F4DFB">
        <w:t xml:space="preserve"> and the 60-250Hz range near the top of the SG</w:t>
      </w:r>
      <w:r w:rsidR="00150077">
        <w:t xml:space="preserve"> </w:t>
      </w:r>
      <w:r w:rsidR="002F4DFB">
        <w:t xml:space="preserve">region. </w:t>
      </w:r>
      <w:r w:rsidR="00F53F76">
        <w:t>Additionally, t</w:t>
      </w:r>
      <w:r w:rsidR="002F4DFB">
        <w:t xml:space="preserve">here are local maxima </w:t>
      </w:r>
      <w:r w:rsidR="0035266D">
        <w:t>in</w:t>
      </w:r>
      <w:r w:rsidR="002F4DFB">
        <w:t xml:space="preserve"> IG for both the </w:t>
      </w:r>
      <w:r w:rsidR="009C2FBF">
        <w:t>4–16</w:t>
      </w:r>
      <w:r w:rsidR="002F4DFB">
        <w:t>Hz and 60-250Hz ranges.</w:t>
      </w:r>
      <w:r w:rsidR="00B12CA1">
        <w:t xml:space="preserve"> </w:t>
      </w:r>
      <w:r w:rsidR="00CC5241">
        <w:t xml:space="preserve">These results </w:t>
      </w:r>
      <w:r w:rsidR="00B96B82">
        <w:t>are</w:t>
      </w:r>
      <w:r w:rsidR="00CC5241">
        <w:t xml:space="preserve"> consistent across sessions (Sup Fig 2).</w:t>
      </w:r>
      <w:r w:rsidR="0035266D">
        <w:t xml:space="preserve"> </w:t>
      </w:r>
      <w:r w:rsidR="00272554">
        <w:t>As t</w:t>
      </w:r>
      <w:r w:rsidR="002F4DFB">
        <w:t xml:space="preserve">he information </w:t>
      </w:r>
      <w:r w:rsidR="00272554">
        <w:t xml:space="preserve">in the CSD </w:t>
      </w:r>
      <w:r w:rsidR="002F4DFB">
        <w:t xml:space="preserve">has </w:t>
      </w:r>
      <w:r w:rsidR="00272554">
        <w:t xml:space="preserve">better </w:t>
      </w:r>
      <w:r w:rsidR="00150077">
        <w:t>spatial localisation</w:t>
      </w:r>
      <w:r w:rsidR="00F53F76">
        <w:t xml:space="preserve"> than the LFP</w:t>
      </w:r>
      <w:r w:rsidR="0010062C">
        <w:t xml:space="preserve"> </w:t>
      </w:r>
      <w:r w:rsidR="0010062C">
        <w:fldChar w:fldCharType="begin">
          <w:fldData xml:space="preserve">PEVuZE5vdGU+PENpdGU+PEF1dGhvcj5LYWppa2F3YTwvQXV0aG9yPjxZZWFyPjIwMTE8L1llYXI+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</w:fldData>
        </w:fldChar>
      </w:r>
      <w:r w:rsidR="0010062C">
        <w:instrText xml:space="preserve"> ADDIN EN.CITE </w:instrText>
      </w:r>
      <w:r w:rsidR="0010062C">
        <w:fldChar w:fldCharType="begin">
          <w:fldData xml:space="preserve">PEVuZE5vdGU+PENpdGU+PEF1dGhvcj5LYWppa2F3YTwvQXV0aG9yPjxZZWFyPjIwMTE8L1llYXI+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</w:fldData>
        </w:fldChar>
      </w:r>
      <w:r w:rsidR="0010062C">
        <w:instrText xml:space="preserve"> ADDIN EN.CITE.DATA </w:instrText>
      </w:r>
      <w:r w:rsidR="0010062C">
        <w:fldChar w:fldCharType="end"/>
      </w:r>
      <w:r w:rsidR="0010062C">
        <w:fldChar w:fldCharType="separate"/>
      </w:r>
      <w:r w:rsidR="0010062C">
        <w:rPr>
          <w:noProof/>
        </w:rPr>
        <w:t>(</w:t>
      </w:r>
      <w:hyperlink w:anchor="_ENREF_6" w:tooltip="Einevoll, 2013 #634" w:history="1">
        <w:r w:rsidR="005F2D4F">
          <w:rPr>
            <w:noProof/>
          </w:rPr>
          <w:t>Einevoll, Kayser, Logothetis, &amp; Panzeri, 2013</w:t>
        </w:r>
      </w:hyperlink>
      <w:r w:rsidR="0010062C">
        <w:rPr>
          <w:noProof/>
        </w:rPr>
        <w:t xml:space="preserve">; </w:t>
      </w:r>
      <w:hyperlink w:anchor="_ENREF_12" w:tooltip="Kajikawa, 2011 #672" w:history="1">
        <w:r w:rsidR="005F2D4F">
          <w:rPr>
            <w:noProof/>
          </w:rPr>
          <w:t>Kajikawa &amp; Schroeder, 2011</w:t>
        </w:r>
      </w:hyperlink>
      <w:r w:rsidR="0010062C">
        <w:rPr>
          <w:noProof/>
        </w:rPr>
        <w:t>)</w:t>
      </w:r>
      <w:r w:rsidR="0010062C">
        <w:fldChar w:fldCharType="end"/>
      </w:r>
      <w:r w:rsidR="00B12CA1">
        <w:t xml:space="preserve">, </w:t>
      </w:r>
      <w:r w:rsidR="00150077">
        <w:t xml:space="preserve">for the </w:t>
      </w:r>
      <w:r w:rsidR="00B12CA1">
        <w:t>remainder of the paper</w:t>
      </w:r>
      <w:r w:rsidR="00150077">
        <w:t xml:space="preserve"> we </w:t>
      </w:r>
      <w:r w:rsidR="00F53F76">
        <w:t xml:space="preserve">study </w:t>
      </w:r>
      <w:r w:rsidR="00150077">
        <w:t>only the CSD.</w:t>
      </w:r>
    </w:p>
    <w:p w14:paraId="54134362" w14:textId="037B9598" w:rsidR="00AE0510" w:rsidRDefault="0010062C">
      <w:pPr>
        <w:rPr>
          <w:strike/>
        </w:rPr>
      </w:pPr>
      <w:r>
        <w:t>These findings suggest that there are different information channels in a single cortical column.</w:t>
      </w:r>
    </w:p>
    <w:p w14:paraId="7E820EEA" w14:textId="5D69A1C5" w:rsidR="00CC5241" w:rsidRDefault="00CC5241">
      <w:pPr>
        <w:pStyle w:val="Heading2"/>
      </w:pPr>
      <w:r>
        <w:t>Information</w:t>
      </w:r>
      <w:r w:rsidRPr="00296030">
        <w:t xml:space="preserve"> </w:t>
      </w:r>
      <w:r w:rsidR="00F53F76">
        <w:t>r</w:t>
      </w:r>
      <w:r w:rsidRPr="00296030">
        <w:t>edundan</w:t>
      </w:r>
      <w:r>
        <w:t>cy</w:t>
      </w:r>
      <w:r w:rsidR="00304640">
        <w:t xml:space="preserve"> </w:t>
      </w:r>
      <w:r w:rsidR="000A6A1A">
        <w:t>between</w:t>
      </w:r>
      <w:r w:rsidR="00304640">
        <w:t xml:space="preserve"> </w:t>
      </w:r>
      <w:r w:rsidR="00F53F76">
        <w:t>f</w:t>
      </w:r>
      <w:r w:rsidR="000A6A1A">
        <w:t>requencies</w:t>
      </w:r>
    </w:p>
    <w:p w14:paraId="5FD8CFEA" w14:textId="6C416E33" w:rsidR="00A73EB1" w:rsidRDefault="006D1FBF" w:rsidP="00FE40D7">
      <w:r>
        <w:t>Having identified the most informative regions in depth and frequency,</w:t>
      </w:r>
      <w:r w:rsidR="00B60A98">
        <w:t xml:space="preserve"> </w:t>
      </w:r>
      <w:r w:rsidR="00F048FD">
        <w:t>there are two possibilities: e</w:t>
      </w:r>
      <w:r w:rsidR="0010062C">
        <w:t>ither these regions contain the same information about the stimulus, through transcoding of one frequency range to another across the cortex</w:t>
      </w:r>
      <w:r w:rsidR="002001F3">
        <w:t xml:space="preserve"> [CITE COMPUTATIONAL STUDY ON THIS]</w:t>
      </w:r>
      <w:r w:rsidR="0010062C">
        <w:t>, or the regions contain different information about the stimulus</w:t>
      </w:r>
      <w:r w:rsidR="00CC5241">
        <w:t xml:space="preserve">. </w:t>
      </w:r>
      <w:r>
        <w:t xml:space="preserve">We investigated how similar the information </w:t>
      </w:r>
      <w:r w:rsidR="00CC5241">
        <w:t xml:space="preserve">was by computing the redundancy of information </w:t>
      </w:r>
      <w:r w:rsidR="00304640">
        <w:t>contained</w:t>
      </w:r>
      <w:r w:rsidR="00CC5241">
        <w:t xml:space="preserve"> in pairs of frequencies</w:t>
      </w:r>
      <w:r w:rsidR="00304640">
        <w:t xml:space="preserve"> (see Experimental Methods). </w:t>
      </w:r>
      <w:r w:rsidR="00E1329F">
        <w:t>W</w:t>
      </w:r>
      <w:r w:rsidR="00304640">
        <w:t xml:space="preserve">e found there are two frequency </w:t>
      </w:r>
      <w:r w:rsidR="002F4912">
        <w:t>domains</w:t>
      </w:r>
      <w:r w:rsidR="00304640">
        <w:t xml:space="preserve"> within which </w:t>
      </w:r>
      <w:r w:rsidR="002F4912">
        <w:t>information is redundant</w:t>
      </w:r>
      <w:r w:rsidR="00304640">
        <w:t>: 4</w:t>
      </w:r>
      <w:r w:rsidR="009C2FBF">
        <w:t>–</w:t>
      </w:r>
      <w:r w:rsidR="00304640">
        <w:t>40Hz and &gt;40Hz</w:t>
      </w:r>
      <w:r w:rsidR="00F746F9">
        <w:t xml:space="preserve"> (Fig 3A)</w:t>
      </w:r>
      <w:r w:rsidR="00304640">
        <w:t xml:space="preserve">. </w:t>
      </w:r>
      <w:r w:rsidR="002F4912">
        <w:t>Furthermore, the information contained in neural frequencies &lt;40Hz is different to the information contained in frequencies &gt;40Hz, since these measured to be independent (redundancy ≤0%). The</w:t>
      </w:r>
      <w:r w:rsidR="00304640">
        <w:t xml:space="preserve"> same </w:t>
      </w:r>
      <w:r w:rsidR="002F4912">
        <w:t xml:space="preserve">&lt;40Hz and &gt;40Hz division is observed for the </w:t>
      </w:r>
      <w:r w:rsidR="00304640">
        <w:t>signal correlation (Sup Fig 3)</w:t>
      </w:r>
      <w:r w:rsidR="002F4912">
        <w:t>, and o</w:t>
      </w:r>
      <w:r w:rsidR="00304640">
        <w:t>ur results</w:t>
      </w:r>
      <w:r w:rsidR="00CC5241">
        <w:t xml:space="preserve"> </w:t>
      </w:r>
      <w:r w:rsidR="00304640">
        <w:t xml:space="preserve">corroborate </w:t>
      </w:r>
      <w:r w:rsidR="00E1329F">
        <w:t xml:space="preserve">earlier </w:t>
      </w:r>
      <w:r w:rsidR="00304640">
        <w:t xml:space="preserve">findings </w:t>
      </w:r>
      <w:r w:rsidR="00CC5241">
        <w:fldChar w:fldCharType="begin">
          <w:fldData xml:space="preserve">PEVuZE5vdGU+PENpdGU+PEF1dGhvcj5CZWxpdHNraTwvQXV0aG9yPjxZZWFyPjIwMDg8L1llYXI+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</w:fldData>
        </w:fldChar>
      </w:r>
      <w:r w:rsidR="00CC5241">
        <w:instrText xml:space="preserve"> ADDIN EN.CITE </w:instrText>
      </w:r>
      <w:r w:rsidR="00CC5241">
        <w:fldChar w:fldCharType="begin">
          <w:fldData xml:space="preserve">PEVuZE5vdGU+PENpdGU+PEF1dGhvcj5CZWxpdHNraTwvQXV0aG9yPjxZZWFyPjIwMDg8L1llYXI+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</w:fldData>
        </w:fldChar>
      </w:r>
      <w:r w:rsidR="00CC5241">
        <w:instrText xml:space="preserve"> ADDIN EN.CITE.DATA </w:instrText>
      </w:r>
      <w:r w:rsidR="00CC5241">
        <w:fldChar w:fldCharType="end"/>
      </w:r>
      <w:r w:rsidR="00CC5241">
        <w:fldChar w:fldCharType="separate"/>
      </w:r>
      <w:r w:rsidR="00CC5241">
        <w:rPr>
          <w:noProof/>
        </w:rPr>
        <w:t>(</w:t>
      </w:r>
      <w:hyperlink w:anchor="_ENREF_2" w:tooltip="Belitski, 2008 #625" w:history="1">
        <w:r w:rsidR="005F2D4F">
          <w:rPr>
            <w:noProof/>
          </w:rPr>
          <w:t>Belitski et al., 2008</w:t>
        </w:r>
      </w:hyperlink>
      <w:r w:rsidR="00CC5241">
        <w:rPr>
          <w:noProof/>
        </w:rPr>
        <w:t>)</w:t>
      </w:r>
      <w:r w:rsidR="00CC5241">
        <w:fldChar w:fldCharType="end"/>
      </w:r>
      <w:r w:rsidR="00304640">
        <w:t xml:space="preserve">. </w:t>
      </w:r>
      <w:r w:rsidR="00E1329F">
        <w:t>Based on these</w:t>
      </w:r>
      <w:r w:rsidR="00F53F76">
        <w:t xml:space="preserve"> and the above results</w:t>
      </w:r>
      <w:r w:rsidR="00E1329F">
        <w:t xml:space="preserve">, we extracted two bands </w:t>
      </w:r>
      <w:r w:rsidR="0010062C">
        <w:t xml:space="preserve">(4–16Hz and 60–170Hz) </w:t>
      </w:r>
      <w:r w:rsidR="00E1329F">
        <w:t xml:space="preserve">that contain the most information and </w:t>
      </w:r>
      <w:r w:rsidR="0010062C">
        <w:t xml:space="preserve">independently </w:t>
      </w:r>
      <w:r w:rsidR="00E1329F">
        <w:t>encode information about the stimulus</w:t>
      </w:r>
      <w:r w:rsidR="0010062C">
        <w:t>.</w:t>
      </w:r>
    </w:p>
    <w:p w14:paraId="72E8D524" w14:textId="2C141335" w:rsidR="00304640" w:rsidRDefault="00304640" w:rsidP="00304640">
      <w:pPr>
        <w:pStyle w:val="Heading2"/>
      </w:pPr>
      <w:r>
        <w:t>Information</w:t>
      </w:r>
      <w:r w:rsidRPr="00296030">
        <w:t xml:space="preserve"> </w:t>
      </w:r>
      <w:r w:rsidR="00F53F76">
        <w:t>r</w:t>
      </w:r>
      <w:r w:rsidRPr="00296030">
        <w:t>edundan</w:t>
      </w:r>
      <w:r>
        <w:t xml:space="preserve">cy </w:t>
      </w:r>
      <w:r w:rsidR="00B44609">
        <w:t>a</w:t>
      </w:r>
      <w:r>
        <w:t xml:space="preserve">cross </w:t>
      </w:r>
      <w:r w:rsidR="00F53F76">
        <w:t>d</w:t>
      </w:r>
      <w:r>
        <w:t>epth</w:t>
      </w:r>
    </w:p>
    <w:p w14:paraId="58C5AD64" w14:textId="313BACC6" w:rsidR="00834E51" w:rsidRDefault="003B797C" w:rsidP="00FE40D7">
      <w:r>
        <w:t>Having established the independence of these bands,</w:t>
      </w:r>
      <w:r w:rsidR="002F4912">
        <w:t xml:space="preserve"> we investigate</w:t>
      </w:r>
      <w:r w:rsidR="00610934">
        <w:t>d</w:t>
      </w:r>
      <w:r w:rsidR="002F4912">
        <w:t xml:space="preserve"> the redundancy between</w:t>
      </w:r>
      <w:r w:rsidR="00610934">
        <w:t xml:space="preserve"> the </w:t>
      </w:r>
      <w:proofErr w:type="gramStart"/>
      <w:r w:rsidR="002F4912">
        <w:t>power</w:t>
      </w:r>
      <w:proofErr w:type="gramEnd"/>
      <w:r w:rsidR="00F746F9">
        <w:t xml:space="preserve"> of oscillations</w:t>
      </w:r>
      <w:r w:rsidR="002F4912">
        <w:t xml:space="preserve"> </w:t>
      </w:r>
      <w:r w:rsidR="00610934">
        <w:t xml:space="preserve">at different </w:t>
      </w:r>
      <w:r w:rsidR="002F4912">
        <w:t>cortical depth</w:t>
      </w:r>
      <w:r w:rsidR="00610934">
        <w:t>s</w:t>
      </w:r>
      <w:r w:rsidR="002F4912">
        <w:t xml:space="preserve"> (Fig 3B).</w:t>
      </w:r>
      <w:r w:rsidR="00834E51">
        <w:t xml:space="preserve"> </w:t>
      </w:r>
      <w:r w:rsidR="00316BD1">
        <w:t>For the 4-16Hz frequency range, w</w:t>
      </w:r>
      <w:r w:rsidR="00834E51">
        <w:t xml:space="preserve">e found </w:t>
      </w:r>
      <w:r w:rsidR="00316BD1">
        <w:t xml:space="preserve">there is some redundancy across the entire cortical depth, but there are two distinct cortical regions (above and below the CSD reversal, marked as 0mm depth) within which </w:t>
      </w:r>
      <w:r w:rsidR="00834E51">
        <w:t xml:space="preserve">information is </w:t>
      </w:r>
      <w:r w:rsidR="00A8240A">
        <w:t xml:space="preserve">more redundant. </w:t>
      </w:r>
      <w:r w:rsidR="00834E51">
        <w:t xml:space="preserve">These findings are in agreement with </w:t>
      </w:r>
      <w:r w:rsidR="00834E51">
        <w:fldChar w:fldCharType="begin"/>
      </w:r>
      <w:r w:rsidR="00834E51">
        <w:instrText xml:space="preserve"> ADDIN EN.CITE &lt;EndNote&gt;&lt;Cite&gt;&lt;Author&gt;Maier&lt;/Author&gt;&lt;Year&gt;2010&lt;/Year&gt;&lt;RecNum&gt;644&lt;/RecNum&gt;&lt;DisplayText&gt;(Maier, Adams, Aura, &amp;amp; Leopold, 2010)&lt;/DisplayText&gt;&lt;record&gt;&lt;rec-number&gt;644&lt;/rec-number&gt;&lt;foreign-keys&gt;&lt;key app="EN" db-id="dz2swwa0gt9pzpesa9ep2ptcvtwwpwt9fa0x" timestamp="1395753481"&gt;644&lt;/key&gt;&lt;/foreign-keys&gt;&lt;ref-type name="Journal Article"&gt;17&lt;/ref-type&gt;&lt;contributors&gt;&lt;authors&gt;&lt;author&gt;Maier, A.&lt;/author&gt;&lt;author&gt;Adams, G. K.&lt;/author&gt;&lt;author&gt;Aura, C.&lt;/author&gt;&lt;author&gt;Leopold, D. A.&lt;/author&gt;&lt;/authors&gt;&lt;/contributors&gt;&lt;auth-address&gt;Unit on Cognitive Neurophysiology and Imaging, Laboratory of Neuropsychology, National Institute of Mental Health, National Institutes of Health Bethesda, MD, USA.&lt;/auth-address&gt;&lt;titles&gt;&lt;title&gt;Distinct superficial and deep laminar domains of activity in the visual cortex during rest and stimulation&lt;/title&gt;&lt;secondary-title&gt;Front Syst Neurosci&lt;/secondary-title&gt;&lt;alt-title&gt;Frontiers in systems neuroscience&lt;/alt-title&gt;&lt;/titles&gt;&lt;periodical&gt;&lt;full-title&gt;Front Syst Neurosci&lt;/full-title&gt;&lt;abbr-1&gt;Frontiers in systems neuroscience&lt;/abbr-1&gt;&lt;/periodical&gt;&lt;alt-periodical&gt;&lt;full-title&gt;Front Syst Neurosci&lt;/full-title&gt;&lt;abbr-1&gt;Frontiers in systems neuroscience&lt;/abbr-1&gt;&lt;/alt-periodical&gt;&lt;volume&gt;4&lt;/volume&gt;&lt;dates&gt;&lt;year&gt;2010&lt;/year&gt;&lt;/dates&gt;&lt;isbn&gt;1662-5137 (Electronic)&amp;#xD;1662-5137 (Linking)&lt;/isbn&gt;&lt;accession-num&gt;20802856&lt;/accession-num&gt;&lt;urls&gt;&lt;related-urls&gt;&lt;url&gt;http://www.ncbi.nlm.nih.gov/pubmed/20802856&lt;/url&gt;&lt;/related-urls&gt;&lt;/urls&gt;&lt;custom2&gt;2928665&lt;/custom2&gt;&lt;electronic-resource-num&gt;10.3389/fnsys.2010.00031&lt;/electronic-resource-num&gt;&lt;/record&gt;&lt;/Cite&gt;&lt;/EndNote&gt;</w:instrText>
      </w:r>
      <w:r w:rsidR="00834E51">
        <w:fldChar w:fldCharType="separate"/>
      </w:r>
      <w:r w:rsidR="00834E51">
        <w:rPr>
          <w:noProof/>
        </w:rPr>
        <w:t>(</w:t>
      </w:r>
      <w:hyperlink w:anchor="_ENREF_21" w:tooltip="Maier, 2010 #644" w:history="1">
        <w:r w:rsidR="005F2D4F">
          <w:rPr>
            <w:noProof/>
          </w:rPr>
          <w:t>Maier, Adams, Aura, &amp; Leopold, 2010</w:t>
        </w:r>
      </w:hyperlink>
      <w:r w:rsidR="00834E51">
        <w:rPr>
          <w:noProof/>
        </w:rPr>
        <w:t>)</w:t>
      </w:r>
      <w:r w:rsidR="00834E51">
        <w:fldChar w:fldCharType="end"/>
      </w:r>
      <w:r w:rsidR="00A8240A">
        <w:t xml:space="preserve">, </w:t>
      </w:r>
      <w:r w:rsidR="00D63BA5">
        <w:t xml:space="preserve">who </w:t>
      </w:r>
      <w:r w:rsidR="0024057E">
        <w:t xml:space="preserve">found </w:t>
      </w:r>
      <w:r w:rsidR="00D63BA5">
        <w:t>a transition corresponding to the G/IG boundary which isolated two cortical regions with high coherence &lt;100Hz.</w:t>
      </w:r>
    </w:p>
    <w:p w14:paraId="75D461EC" w14:textId="40692F31" w:rsidR="00834E51" w:rsidDel="005F2D4F" w:rsidRDefault="00834E51" w:rsidP="005F2D4F">
      <w:pPr>
        <w:rPr>
          <w:del w:id="57" w:author="Scott C Lowe" w:date="2015-05-19T18:43:00Z"/>
        </w:rPr>
        <w:pPrChange w:id="58" w:author="Scott C Lowe" w:date="2015-05-19T18:45:00Z">
          <w:pPr/>
        </w:pPrChange>
      </w:pPr>
      <w:r>
        <w:t>Gamma oscillations (60-170Hz)</w:t>
      </w:r>
      <w:r w:rsidR="00A8240A">
        <w:t xml:space="preserve"> </w:t>
      </w:r>
      <w:r w:rsidR="003B797C">
        <w:t>code,</w:t>
      </w:r>
      <w:r w:rsidR="009D5698">
        <w:t xml:space="preserve"> with substantial redundancy </w:t>
      </w:r>
      <w:r w:rsidR="003B797C">
        <w:t>across the cortical depth</w:t>
      </w:r>
      <w:r w:rsidR="009D5698">
        <w:t>,</w:t>
      </w:r>
      <w:r w:rsidR="00A8240A">
        <w:t xml:space="preserve"> with some compartmentalisation of SG and IG activities</w:t>
      </w:r>
      <w:r>
        <w:t>.</w:t>
      </w:r>
      <w:r w:rsidR="009D5698">
        <w:t xml:space="preserve"> In addition we also included the MUA signal, which corresponds to the local population firing rate.</w:t>
      </w:r>
      <w:r>
        <w:t xml:space="preserve"> </w:t>
      </w:r>
      <w:r w:rsidR="00A8240A">
        <w:t>There is less redundancy of information across cortical depths for</w:t>
      </w:r>
      <w:r w:rsidR="00433009">
        <w:t xml:space="preserve"> MUA than </w:t>
      </w:r>
      <w:r w:rsidR="00A8240A">
        <w:t xml:space="preserve">for </w:t>
      </w:r>
      <w:r w:rsidR="00433009">
        <w:t>gamma</w:t>
      </w:r>
      <w:r w:rsidR="00A8240A">
        <w:t xml:space="preserve">; this observation is due to spiking activity being more localised than gamma oscillations. In agreement with previous findings </w:t>
      </w:r>
      <w:r w:rsidR="00A8240A">
        <w:fldChar w:fldCharType="begin">
          <w:fldData xml:space="preserve">PEVuZE5vdGU+PENpdGU+PEF1dGhvcj5CZWxpdHNraTwvQXV0aG9yPjxZZWFyPjIwMDg8L1llYXI+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</w:fldData>
        </w:fldChar>
      </w:r>
      <w:r w:rsidR="00A8240A">
        <w:instrText xml:space="preserve"> ADDIN EN.CITE </w:instrText>
      </w:r>
      <w:r w:rsidR="00A8240A">
        <w:fldChar w:fldCharType="begin">
          <w:fldData xml:space="preserve">PEVuZE5vdGU+PENpdGU+PEF1dGhvcj5CZWxpdHNraTwvQXV0aG9yPjxZZWFyPjIwMDg8L1llYXI+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</w:fldData>
        </w:fldChar>
      </w:r>
      <w:r w:rsidR="00A8240A">
        <w:instrText xml:space="preserve"> ADDIN EN.CITE.DATA </w:instrText>
      </w:r>
      <w:r w:rsidR="00A8240A">
        <w:fldChar w:fldCharType="end"/>
      </w:r>
      <w:r w:rsidR="00A8240A">
        <w:fldChar w:fldCharType="separate"/>
      </w:r>
      <w:r w:rsidR="00A8240A">
        <w:rPr>
          <w:noProof/>
        </w:rPr>
        <w:t>(</w:t>
      </w:r>
      <w:r w:rsidR="005F2D4F">
        <w:rPr>
          <w:noProof/>
        </w:rPr>
        <w:fldChar w:fldCharType="begin"/>
      </w:r>
      <w:r w:rsidR="005F2D4F">
        <w:rPr>
          <w:noProof/>
        </w:rPr>
        <w:instrText xml:space="preserve"> HYPERLINK \l "_ENREF_2" \o "Belitski, 2008 #625" </w:instrText>
      </w:r>
      <w:r w:rsidR="005F2D4F">
        <w:rPr>
          <w:noProof/>
        </w:rPr>
      </w:r>
      <w:r w:rsidR="005F2D4F">
        <w:rPr>
          <w:noProof/>
        </w:rPr>
        <w:fldChar w:fldCharType="separate"/>
      </w:r>
      <w:r w:rsidR="005F2D4F">
        <w:rPr>
          <w:noProof/>
        </w:rPr>
        <w:t>Belitski et al., 2008</w:t>
      </w:r>
      <w:r w:rsidR="005F2D4F">
        <w:rPr>
          <w:noProof/>
        </w:rPr>
        <w:fldChar w:fldCharType="end"/>
      </w:r>
      <w:r w:rsidR="00A8240A">
        <w:rPr>
          <w:noProof/>
        </w:rPr>
        <w:t>)</w:t>
      </w:r>
      <w:r w:rsidR="00A8240A">
        <w:fldChar w:fldCharType="end"/>
      </w:r>
      <w:r w:rsidR="00A8240A">
        <w:t>, we find that information contained in the gamma range and information in the MUA are redundant with each other.</w:t>
      </w:r>
      <w:r w:rsidR="009D5698">
        <w:t xml:space="preserve"> </w:t>
      </w:r>
      <w:ins w:id="59" w:author="Scott C Lowe" w:date="2015-05-19T18:44:00Z">
        <w:r w:rsidR="005F2D4F">
          <w:t xml:space="preserve">This is to be expected, since MUA activity is </w:t>
        </w:r>
      </w:ins>
      <w:ins w:id="60" w:author="Scott C Lowe" w:date="2015-05-19T18:45:00Z">
        <w:r w:rsidR="005F2D4F">
          <w:t>known to be correlated with the gamma cycle.</w:t>
        </w:r>
      </w:ins>
      <w:bookmarkStart w:id="61" w:name="_GoBack"/>
      <w:bookmarkEnd w:id="61"/>
      <w:del w:id="62" w:author="Scott C Lowe" w:date="2015-05-19T18:44:00Z">
        <w:r w:rsidR="009D5698" w:rsidDel="005F2D4F">
          <w:delText>(</w:delText>
        </w:r>
      </w:del>
      <w:del w:id="63" w:author="Scott C Lowe" w:date="2015-05-19T18:45:00Z">
        <w:r w:rsidR="009D5698" w:rsidDel="005F2D4F">
          <w:delText>due to peaks/troughs in gamma relating to peaks/troughs in firing rate)</w:delText>
        </w:r>
      </w:del>
    </w:p>
    <w:p w14:paraId="698DEB74" w14:textId="30B608B5" w:rsidR="003B797C" w:rsidRDefault="003B797C" w:rsidP="005F2D4F">
      <w:pPr>
        <w:pPrChange w:id="64" w:author="Scott C Lowe" w:date="2015-05-19T18:45:00Z">
          <w:pPr/>
        </w:pPrChange>
      </w:pPr>
      <w:del w:id="65" w:author="Scott C Lowe" w:date="2015-05-19T18:43:00Z">
        <w:r w:rsidDel="005F2D4F">
          <w:delText>Blah, blah, blah</w:delText>
        </w:r>
      </w:del>
    </w:p>
    <w:p w14:paraId="1E5D1997" w14:textId="74AB70E5" w:rsidR="00436161" w:rsidRDefault="00436161" w:rsidP="00FE40D7">
      <w:r>
        <w:t>Overall redundancy is summarised in Fig 3C, which shows the average across all cortical depths for each pair of frequency bands.</w:t>
      </w:r>
    </w:p>
    <w:p w14:paraId="5F4E7178" w14:textId="63FC5AF8" w:rsidR="00197B34" w:rsidRDefault="00320388" w:rsidP="00FE40D7">
      <w:pPr>
        <w:ind w:firstLine="0"/>
        <w:rPr>
          <w:rStyle w:val="SubtleEmphasis"/>
        </w:rPr>
      </w:pPr>
      <w:r>
        <w:t xml:space="preserve">Importantly, we find the </w:t>
      </w:r>
      <w:r w:rsidR="00A8240A">
        <w:t xml:space="preserve">information in the 4-16Hz range is independent </w:t>
      </w:r>
      <w:r>
        <w:t xml:space="preserve">of </w:t>
      </w:r>
      <w:r w:rsidR="00A8240A">
        <w:t xml:space="preserve">the information contained </w:t>
      </w:r>
      <w:r>
        <w:t xml:space="preserve">in both </w:t>
      </w:r>
      <w:r w:rsidR="00A8240A">
        <w:t>gamma and MUA frequency ranges</w:t>
      </w:r>
      <w:r>
        <w:t xml:space="preserve"> across all cortical depths. In particular, this means the two localised </w:t>
      </w:r>
      <w:r w:rsidR="00436161">
        <w:t xml:space="preserve">high information </w:t>
      </w:r>
      <w:r>
        <w:t xml:space="preserve">regions </w:t>
      </w:r>
      <w:r w:rsidR="00436161">
        <w:t>in</w:t>
      </w:r>
      <w:r>
        <w:t xml:space="preserve"> depth-frequency spac</w:t>
      </w:r>
      <w:r w:rsidR="00436161">
        <w:t>e</w:t>
      </w:r>
      <w:r>
        <w:t xml:space="preserve"> </w:t>
      </w:r>
      <w:r w:rsidR="00436161">
        <w:t>from</w:t>
      </w:r>
      <w:r>
        <w:t xml:space="preserve"> Figure 2D contain independent information to one-another.</w:t>
      </w:r>
      <w:r w:rsidR="00436161">
        <w:t xml:space="preserve"> Importantly, this mean this argues against a situation </w:t>
      </w:r>
      <w:r w:rsidR="00436161">
        <w:lastRenderedPageBreak/>
        <w:t>where</w:t>
      </w:r>
      <w:r>
        <w:t xml:space="preserve"> SG contains the same information as G/IG activity transcoded from low-frequ</w:t>
      </w:r>
      <w:r w:rsidR="00436161">
        <w:t>ency to high-gamma oscillations; at least some of</w:t>
      </w:r>
      <w:r>
        <w:t xml:space="preserve"> the information is </w:t>
      </w:r>
      <w:r w:rsidR="00436161">
        <w:t>unique to each</w:t>
      </w:r>
      <w:r>
        <w:t>.</w:t>
      </w:r>
    </w:p>
    <w:p w14:paraId="54D00B5F" w14:textId="633AB8DA" w:rsidR="00197B34" w:rsidRPr="00FE40D7" w:rsidRDefault="00B44609" w:rsidP="00197B34">
      <w:pPr>
        <w:pStyle w:val="Heading2"/>
        <w:rPr>
          <w:i/>
          <w:iCs/>
          <w:color w:val="808080" w:themeColor="text1" w:themeTint="7F"/>
        </w:rPr>
      </w:pPr>
      <w:r>
        <w:t xml:space="preserve">Information about </w:t>
      </w:r>
      <w:r w:rsidR="00F53F76">
        <w:t>s</w:t>
      </w:r>
      <w:r w:rsidR="00197B34">
        <w:t xml:space="preserve">patial </w:t>
      </w:r>
      <w:r w:rsidR="00F53F76">
        <w:t>f</w:t>
      </w:r>
      <w:r>
        <w:t xml:space="preserve">requency </w:t>
      </w:r>
      <w:r w:rsidR="00F53F76">
        <w:t>c</w:t>
      </w:r>
      <w:r>
        <w:t>omponents of</w:t>
      </w:r>
      <w:r w:rsidR="00B77504">
        <w:t xml:space="preserve"> visual</w:t>
      </w:r>
      <w:r>
        <w:t xml:space="preserve"> </w:t>
      </w:r>
      <w:r w:rsidR="00F53F76">
        <w:t>s</w:t>
      </w:r>
      <w:r>
        <w:t>timulus</w:t>
      </w:r>
    </w:p>
    <w:p w14:paraId="1D873040" w14:textId="6FEDA459" w:rsidR="003C0CAB" w:rsidRDefault="00320388" w:rsidP="00197B34">
      <w:r>
        <w:t xml:space="preserve">In the above, we have seen there </w:t>
      </w:r>
      <w:r w:rsidR="00B77504">
        <w:t>are two frequency bands in V1 which,</w:t>
      </w:r>
      <w:r w:rsidR="00631467">
        <w:t xml:space="preserve"> </w:t>
      </w:r>
      <w:r w:rsidR="00B77504">
        <w:t xml:space="preserve">across all the cortical depth, </w:t>
      </w:r>
      <w:r w:rsidR="00631467">
        <w:t xml:space="preserve">contain independent information to </w:t>
      </w:r>
      <w:r w:rsidR="00B77504">
        <w:t xml:space="preserve">each </w:t>
      </w:r>
      <w:r w:rsidR="00631467">
        <w:t>other</w:t>
      </w:r>
      <w:r w:rsidR="00B77504">
        <w:t xml:space="preserve">. </w:t>
      </w:r>
      <w:r w:rsidR="00436161">
        <w:t>Next we</w:t>
      </w:r>
      <w:r w:rsidR="00B77504">
        <w:t xml:space="preserve"> </w:t>
      </w:r>
      <w:r w:rsidR="00631467">
        <w:t>investigate</w:t>
      </w:r>
      <w:r w:rsidR="00B77504">
        <w:t xml:space="preserve"> </w:t>
      </w:r>
      <w:r w:rsidR="00433009">
        <w:t xml:space="preserve">what </w:t>
      </w:r>
      <w:r w:rsidR="00B77504">
        <w:t xml:space="preserve">aspects of </w:t>
      </w:r>
      <w:r w:rsidR="00433009">
        <w:t>the</w:t>
      </w:r>
      <w:r w:rsidR="00631467">
        <w:t xml:space="preserve"> </w:t>
      </w:r>
      <w:r w:rsidR="00B77504">
        <w:t xml:space="preserve">visual scene these </w:t>
      </w:r>
      <w:r w:rsidR="00631467">
        <w:t xml:space="preserve">two independent </w:t>
      </w:r>
      <w:r w:rsidR="00E57BE9">
        <w:t>components contain</w:t>
      </w:r>
      <w:r w:rsidR="00631467">
        <w:t xml:space="preserve">. Since neurons in the primary visual cortex are known to respond strongly to moving sinusoidal gratings </w:t>
      </w:r>
      <w:r w:rsidR="00847813">
        <w:t>with</w:t>
      </w:r>
      <w:r w:rsidR="00631467">
        <w:t xml:space="preserve"> </w:t>
      </w:r>
      <w:r w:rsidR="00847813">
        <w:t>specific spatial frequencies</w:t>
      </w:r>
      <w:r w:rsidR="00631467">
        <w:t xml:space="preserve">, we considered how much information the frequency bands contained about changes in luminance as a function of spatial frequency. </w:t>
      </w:r>
      <w:r w:rsidR="00835CA8">
        <w:t>Hereto, w</w:t>
      </w:r>
      <w:r w:rsidR="003C0CAB">
        <w:t xml:space="preserve">e decomposed the series of frames in the movie into set of </w:t>
      </w:r>
      <w:r w:rsidR="007E6852">
        <w:t xml:space="preserve">spatial </w:t>
      </w:r>
      <w:r w:rsidR="003C0CAB">
        <w:t xml:space="preserve">frequency components by finding the rate of change of luminance within a </w:t>
      </w:r>
      <w:r w:rsidR="007E6852">
        <w:t xml:space="preserve">given set </w:t>
      </w:r>
      <w:r w:rsidR="003C0CAB">
        <w:t xml:space="preserve">of </w:t>
      </w:r>
      <w:r w:rsidR="007E6852">
        <w:t xml:space="preserve">spatial </w:t>
      </w:r>
      <w:r w:rsidR="003C0CAB">
        <w:t>frequency bands (s</w:t>
      </w:r>
      <w:r w:rsidR="008D4FF1">
        <w:t>ee Fig 4; Experimental Methods), and</w:t>
      </w:r>
      <w:r w:rsidR="00D66E49">
        <w:t xml:space="preserve"> then</w:t>
      </w:r>
      <w:r w:rsidR="008D4FF1">
        <w:t xml:space="preserve"> computed the amount of information about this series contained in the neural activity.</w:t>
      </w:r>
    </w:p>
    <w:p w14:paraId="46E01B34" w14:textId="7F8E6362" w:rsidR="005E1E80" w:rsidRDefault="008D4FF1">
      <w:r>
        <w:t xml:space="preserve">We found the low </w:t>
      </w:r>
      <w:r w:rsidR="007E6852">
        <w:t xml:space="preserve">frequency </w:t>
      </w:r>
      <w:r w:rsidR="00835CA8">
        <w:t xml:space="preserve">CSD </w:t>
      </w:r>
      <w:r w:rsidR="007E6852">
        <w:t>bands</w:t>
      </w:r>
      <w:r>
        <w:t xml:space="preserve"> (&lt;40Hz) contained more information about </w:t>
      </w:r>
      <w:r w:rsidR="007E6852">
        <w:t>low, coarse</w:t>
      </w:r>
      <w:r>
        <w:t xml:space="preserve"> spatial frequencies (</w:t>
      </w:r>
      <w:r w:rsidR="009C2FBF">
        <w:t>0.1–0.6cpd), whereas the higher frequencies (&gt;40Hz) contain</w:t>
      </w:r>
      <w:r w:rsidR="007E6852">
        <w:t>ed more information about high, fine</w:t>
      </w:r>
      <w:r w:rsidR="009C2FBF">
        <w:t xml:space="preserve"> spatial frequencies (0.6–5.0cpd) </w:t>
      </w:r>
      <w:r w:rsidR="000A6A1A">
        <w:t>(Fig 5B</w:t>
      </w:r>
      <w:r>
        <w:t>).</w:t>
      </w:r>
      <w:r w:rsidR="00D66E49">
        <w:t xml:space="preserve"> This </w:t>
      </w:r>
      <w:r w:rsidR="007E6852">
        <w:t>was not a continuous transition;</w:t>
      </w:r>
      <w:r w:rsidR="003475B8">
        <w:t xml:space="preserve"> instead we</w:t>
      </w:r>
      <w:r w:rsidR="001A7AE5">
        <w:t xml:space="preserve"> </w:t>
      </w:r>
      <w:r w:rsidR="007E6852">
        <w:t xml:space="preserve">observe an abrupt change </w:t>
      </w:r>
      <w:r w:rsidR="003475B8">
        <w:t>at 40Hz, with lower and high</w:t>
      </w:r>
      <w:r w:rsidR="007E6852">
        <w:t>er</w:t>
      </w:r>
      <w:r w:rsidR="003475B8">
        <w:t xml:space="preserve"> neural oscillation frequencies tuned to stimulus </w:t>
      </w:r>
      <w:r w:rsidR="007E6852">
        <w:t>features with</w:t>
      </w:r>
      <w:r w:rsidR="003475B8">
        <w:t xml:space="preserve"> different spatial frequencies. </w:t>
      </w:r>
      <w:r w:rsidR="00E57BE9">
        <w:t>This was true across the entire cortical depth (Fig 5C–D)</w:t>
      </w:r>
      <w:r w:rsidR="00AE6F81">
        <w:t>, where t</w:t>
      </w:r>
      <w:r w:rsidR="001A7AE5">
        <w:t>he two frequency bands (4–16Hz and 60–170Hz) contained information about opposing spatial frequencies</w:t>
      </w:r>
      <w:r w:rsidR="005E1E80">
        <w:t>.</w:t>
      </w:r>
      <w:r w:rsidR="001A7AE5">
        <w:t xml:space="preserve"> </w:t>
      </w:r>
      <w:r w:rsidR="003475B8">
        <w:t>The distribution of information across the cortical depth corresponds to that found in Fig 2D. These results are summarised in Fig 5A, which shows the average across the cortical depth. I</w:t>
      </w:r>
      <w:r w:rsidR="001A7AE5">
        <w:t xml:space="preserve">nformation </w:t>
      </w:r>
      <w:r w:rsidR="003475B8">
        <w:t xml:space="preserve">reaches its maxima </w:t>
      </w:r>
      <w:r w:rsidR="001A7AE5">
        <w:t>around 0.2cpd for the 4–16Hz frequency range and 2.5cpd for the 60–170Hz</w:t>
      </w:r>
      <w:r w:rsidR="003475B8">
        <w:t xml:space="preserve"> frequency range</w:t>
      </w:r>
      <w:r w:rsidR="001A7AE5">
        <w:t>.</w:t>
      </w:r>
    </w:p>
    <w:p w14:paraId="1CAE6D2F" w14:textId="14763E0B" w:rsidR="005F5871" w:rsidRDefault="00443FA5">
      <w:r>
        <w:t>In</w:t>
      </w:r>
      <w:r w:rsidR="00A91602">
        <w:t xml:space="preserve"> Fig 6</w:t>
      </w:r>
      <w:r>
        <w:t>,</w:t>
      </w:r>
      <w:r w:rsidR="00A91602">
        <w:t xml:space="preserve"> </w:t>
      </w:r>
      <w:r>
        <w:t>w</w:t>
      </w:r>
      <w:r w:rsidR="001A7AE5">
        <w:t xml:space="preserve">e summarise the previous results </w:t>
      </w:r>
      <w:r w:rsidR="003475B8">
        <w:t xml:space="preserve">by extracting </w:t>
      </w:r>
      <w:r w:rsidR="001A7AE5">
        <w:t xml:space="preserve">two spatial frequency bands: </w:t>
      </w:r>
      <w:r w:rsidR="00A91602">
        <w:t>coarse (</w:t>
      </w:r>
      <w:r w:rsidR="001A7AE5">
        <w:t>&lt;0.3cpd</w:t>
      </w:r>
      <w:r w:rsidR="00A91602">
        <w:t>,</w:t>
      </w:r>
      <w:r w:rsidR="001A7AE5">
        <w:t xml:space="preserve"> </w:t>
      </w:r>
      <w:r w:rsidR="00A91602">
        <w:t>low-</w:t>
      </w:r>
      <w:r w:rsidR="001A7AE5">
        <w:t xml:space="preserve">pass </w:t>
      </w:r>
      <w:r w:rsidR="00A91602">
        <w:t xml:space="preserve">spatial </w:t>
      </w:r>
      <w:r w:rsidR="001A7AE5">
        <w:t xml:space="preserve">filter) and </w:t>
      </w:r>
      <w:r w:rsidR="00A91602">
        <w:t>fine (</w:t>
      </w:r>
      <w:r w:rsidR="001A7AE5">
        <w:t>&gt;1cpd</w:t>
      </w:r>
      <w:r w:rsidR="00A91602">
        <w:t>, high-</w:t>
      </w:r>
      <w:r w:rsidR="001A7AE5">
        <w:t>pass</w:t>
      </w:r>
      <w:r w:rsidR="00A91602">
        <w:t xml:space="preserve"> spatial</w:t>
      </w:r>
      <w:r w:rsidR="001A7AE5">
        <w:t xml:space="preserve"> filter)</w:t>
      </w:r>
      <w:r w:rsidR="00A91602">
        <w:t xml:space="preserve">, </w:t>
      </w:r>
      <w:r w:rsidR="00130471">
        <w:t xml:space="preserve">example traces </w:t>
      </w:r>
      <w:r w:rsidR="00A91602">
        <w:t>for which are show</w:t>
      </w:r>
      <w:r w:rsidR="000A6A1A">
        <w:t>n above Fig 6</w:t>
      </w:r>
      <w:r w:rsidR="003475B8">
        <w:t>A</w:t>
      </w:r>
      <w:r w:rsidR="00FB44BB">
        <w:t xml:space="preserve">. These spatial components have low correlation between them (Fig 6B; </w:t>
      </w:r>
      <w:commentRangeStart w:id="66"/>
      <w:r w:rsidR="00FB44BB">
        <w:t>r=0.18</w:t>
      </w:r>
      <w:commentRangeEnd w:id="66"/>
      <w:r w:rsidR="00FB44BB">
        <w:rPr>
          <w:rStyle w:val="CommentReference"/>
        </w:rPr>
        <w:commentReference w:id="66"/>
      </w:r>
      <w:r w:rsidR="00FB44BB">
        <w:t>).</w:t>
      </w:r>
      <w:r w:rsidR="00A91602">
        <w:t xml:space="preserve"> Example CSD traces are also shown for two electrode contacts over same time period</w:t>
      </w:r>
      <w:r w:rsidR="003475B8">
        <w:t xml:space="preserve"> (left</w:t>
      </w:r>
      <w:r>
        <w:t xml:space="preserve"> side</w:t>
      </w:r>
      <w:r w:rsidR="003475B8">
        <w:t>)</w:t>
      </w:r>
      <w:r w:rsidR="000A6A1A">
        <w:t>.</w:t>
      </w:r>
      <w:r w:rsidR="00A91602">
        <w:t xml:space="preserve"> Note t</w:t>
      </w:r>
      <w:r w:rsidR="00D80C98">
        <w:t>hat peaks and troughs in the coarse luminance signal are coincident with peaks and troughs with the alpha power, and similarly for the fine luminance and gamma power</w:t>
      </w:r>
      <w:r w:rsidR="00130471">
        <w:t>, indicating the positive relationship between stimulus and cortical response</w:t>
      </w:r>
      <w:r w:rsidR="00D80C98">
        <w:t>.</w:t>
      </w:r>
      <w:r w:rsidR="00FB44BB">
        <w:t xml:space="preserve"> This observation is quantified by the correlation and mutual information between these components (Fig 6</w:t>
      </w:r>
      <w:r w:rsidR="00130471">
        <w:t>A</w:t>
      </w:r>
      <w:r w:rsidR="00FB44BB">
        <w:t>)</w:t>
      </w:r>
      <w:r w:rsidR="00E57BE9">
        <w:t>.</w:t>
      </w:r>
    </w:p>
    <w:p w14:paraId="22854BE3" w14:textId="2C0A4ED4" w:rsidR="00D80C98" w:rsidRDefault="00D80C98" w:rsidP="00FE40D7">
      <w:pPr>
        <w:pStyle w:val="Heading2"/>
      </w:pPr>
      <w:r>
        <w:t>Layer 1 60-170Hz amplitude is coupled to</w:t>
      </w:r>
      <w:r w:rsidR="009C2C2F">
        <w:t xml:space="preserve"> Layer 5</w:t>
      </w:r>
      <w:r>
        <w:t xml:space="preserve"> 4-16Hz phase</w:t>
      </w:r>
    </w:p>
    <w:p w14:paraId="64CB8118" w14:textId="79F8602F" w:rsidR="00D80C98" w:rsidRDefault="009C4FC1">
      <w:r>
        <w:t xml:space="preserve">In </w:t>
      </w:r>
      <w:r w:rsidR="00C87E94">
        <w:t>previous section</w:t>
      </w:r>
      <w:r w:rsidRPr="009C4FC1">
        <w:t xml:space="preserve"> </w:t>
      </w:r>
      <w:r>
        <w:t>“</w:t>
      </w:r>
      <w:r w:rsidRPr="009C4FC1">
        <w:t>Information redundancy across depth</w:t>
      </w:r>
      <w:r>
        <w:t>”</w:t>
      </w:r>
      <w:r w:rsidR="00C87E94">
        <w:t xml:space="preserve">, we showed that high and low LFP frequencies contain independent information to one-another. To further investigate the relationship between these two bands, we computed the cross-frequency coupling between the low frequency phase and high frequency oscillation amplitude. In agreement with previous work </w:t>
      </w:r>
      <w:r w:rsidR="00CE1210">
        <w:fldChar w:fldCharType="begin"/>
      </w:r>
      <w:r w:rsidR="00CE1210">
        <w:instrText xml:space="preserve"> ADDIN EN.CITE &lt;EndNote&gt;&lt;Cite&gt;&lt;Author&gt;Spaak&lt;/Author&gt;&lt;Year&gt;2012&lt;/Year&gt;&lt;RecNum&gt;712&lt;/RecNum&gt;&lt;DisplayText&gt;(Spaak, Bonnefond, Maier, Leopold, &amp;amp; Jensen, 2012)&lt;/DisplayText&gt;&lt;record&gt;&lt;rec-number&gt;712&lt;/rec-number&gt;&lt;foreign-keys&gt;&lt;key app="EN" db-id="dz2swwa0gt9pzpesa9ep2ptcvtwwpwt9fa0x" timestamp="1401986167"&gt;712&lt;/key&gt;&lt;key app="ENWeb" db-id=""&gt;0&lt;/key&gt;&lt;/foreign-keys&gt;&lt;ref-type name="Journal Article"&gt;17&lt;/ref-type&gt;&lt;contributors&gt;&lt;authors&gt;&lt;author&gt;Spaak, E.&lt;/author&gt;&lt;author&gt;Bonnefond, M.&lt;/author&gt;&lt;author&gt;Maier, A.&lt;/author&gt;&lt;author&gt;Leopold, D. A.&lt;/author&gt;&lt;author&gt;Jensen, O.&lt;/author&gt;&lt;/authors&gt;&lt;/contributors&gt;&lt;auth-address&gt;Donders Institute for Brain, Cognition, and Behaviour, Radboud University Nijmegen, 6500 HE Nijmegen, The Netherlands.&lt;/auth-address&gt;&lt;titles&gt;&lt;title&gt;Layer-specific entrainment of gamma-band neural activity by the alpha rhythm in monkey visual cortex&lt;/title&gt;&lt;secondary-title&gt;Curr Biol&lt;/secondary-title&gt;&lt;alt-title&gt;Current biology : CB&lt;/alt-title&gt;&lt;/titles&gt;&lt;periodical&gt;&lt;full-title&gt;Curr Biol&lt;/full-title&gt;&lt;abbr-1&gt;Current biology : CB&lt;/abbr-1&gt;&lt;/periodical&gt;&lt;alt-periodical&gt;&lt;full-title&gt;Curr Biol&lt;/full-title&gt;&lt;abbr-1&gt;Current biology : CB&lt;/abbr-1&gt;&lt;/alt-periodical&gt;&lt;pages&gt;2313-8&lt;/pages&gt;&lt;volume&gt;22&lt;/volume&gt;&lt;number&gt;24&lt;/number&gt;&lt;keywords&gt;&lt;keyword&gt;Animals&lt;/keyword&gt;&lt;keyword&gt;Electrodes&lt;/keyword&gt;&lt;keyword&gt;Haplorhini/*physiology&lt;/keyword&gt;&lt;keyword&gt;Neurons/*physiology&lt;/keyword&gt;&lt;keyword&gt;Visual Cortex/cytology/*physiology&lt;/keyword&gt;&lt;/keywords&gt;&lt;dates&gt;&lt;year&gt;2012&lt;/year&gt;&lt;pub-dates&gt;&lt;date&gt;Dec 18&lt;/date&gt;&lt;/pub-dates&gt;&lt;/dates&gt;&lt;isbn&gt;1879-0445 (Electronic)&amp;#xD;0960-9822 (Linking)&lt;/isbn&gt;&lt;accession-num&gt;23159599&lt;/accession-num&gt;&lt;urls&gt;&lt;related-urls&gt;&lt;url&gt;http://www.ncbi.nlm.nih.gov/pubmed/23159599&lt;/url&gt;&lt;/related-urls&gt;&lt;/urls&gt;&lt;custom2&gt;3528834&lt;/custom2&gt;&lt;electronic-resource-num&gt;10.1016/j.cub.2012.10.020&lt;/electronic-resource-num&gt;&lt;/record&gt;&lt;/Cite&gt;&lt;/EndNote&gt;</w:instrText>
      </w:r>
      <w:r w:rsidR="00CE1210">
        <w:fldChar w:fldCharType="separate"/>
      </w:r>
      <w:r w:rsidR="00CE1210">
        <w:rPr>
          <w:noProof/>
        </w:rPr>
        <w:t>(</w:t>
      </w:r>
      <w:hyperlink w:anchor="_ENREF_30" w:tooltip="Spaak, 2012 #712" w:history="1">
        <w:r w:rsidR="005F2D4F">
          <w:rPr>
            <w:noProof/>
          </w:rPr>
          <w:t>Spaak, Bonnefond, Maier, Leopold, &amp; Jensen, 2012</w:t>
        </w:r>
      </w:hyperlink>
      <w:r w:rsidR="00CE1210">
        <w:rPr>
          <w:noProof/>
        </w:rPr>
        <w:t>)</w:t>
      </w:r>
      <w:r w:rsidR="00CE1210">
        <w:fldChar w:fldCharType="end"/>
      </w:r>
      <w:r w:rsidR="00C87E94">
        <w:t xml:space="preserve">, we found there is significant coupling between the 4-16Hz phase in lower G and mid IG with the and amplitude </w:t>
      </w:r>
      <w:r w:rsidR="00831D1B">
        <w:t xml:space="preserve">of 60-170Hz oscillations in upper SG </w:t>
      </w:r>
      <w:r w:rsidR="00640AE0">
        <w:t>(Fig 8). The</w:t>
      </w:r>
      <w:r w:rsidR="00831D1B">
        <w:t xml:space="preserve">re is also localised coupling between the 4-16Hz phase with 60-170Hz amplitude in G and IG. </w:t>
      </w:r>
      <w:r w:rsidR="007A2500">
        <w:t>These findings were</w:t>
      </w:r>
      <w:r w:rsidR="00831D1B">
        <w:t xml:space="preserve"> all</w:t>
      </w:r>
      <w:r w:rsidR="007A2500">
        <w:t xml:space="preserve"> true of both the stimulus driven and spontaneous recordings.</w:t>
      </w:r>
    </w:p>
    <w:p w14:paraId="25F3B162" w14:textId="77777777" w:rsidR="00527D07" w:rsidRPr="007A2500" w:rsidRDefault="00527D07" w:rsidP="007A2500">
      <w:pPr>
        <w:pStyle w:val="Heading1"/>
      </w:pPr>
      <w:r w:rsidRPr="007A2500">
        <w:lastRenderedPageBreak/>
        <w:t>Discussion</w:t>
      </w:r>
    </w:p>
    <w:p w14:paraId="4E26D1B6" w14:textId="77777777" w:rsidR="00EA0F10" w:rsidRDefault="00EA0F10">
      <w:pPr>
        <w:rPr>
          <w:ins w:id="67" w:author="Scott C Lowe" w:date="2015-05-11T14:27:00Z"/>
        </w:rPr>
      </w:pPr>
      <w:ins w:id="68" w:author="Scott C Lowe" w:date="2015-05-11T14:19:00Z">
        <w:r>
          <w:t>In summary, we find while LFP power is smooth and its depth profile is close to flat (Fig. 2a</w:t>
        </w:r>
        <w:proofErr w:type="gramStart"/>
        <w:r>
          <w:t>,b</w:t>
        </w:r>
        <w:proofErr w:type="gramEnd"/>
        <w:r>
          <w:t xml:space="preserve">) the information that the LFP encodes reveals much more structure. We found </w:t>
        </w:r>
      </w:ins>
      <w:ins w:id="69" w:author="Scott C Lowe" w:date="2015-05-11T14:22:00Z">
        <w:r>
          <w:t>there are two cortical regions at which oscillations in these frequency ranges are much more informative. Namely 4–16Hz at upper granular</w:t>
        </w:r>
      </w:ins>
      <w:ins w:id="70" w:author="Scott C Lowe" w:date="2015-05-11T14:23:00Z">
        <w:r>
          <w:t xml:space="preserve"> </w:t>
        </w:r>
      </w:ins>
      <w:ins w:id="71" w:author="Scott C Lowe" w:date="2015-05-11T14:22:00Z">
        <w:r>
          <w:t>and mid-</w:t>
        </w:r>
        <w:proofErr w:type="spellStart"/>
        <w:r>
          <w:t>infragranular</w:t>
        </w:r>
      </w:ins>
      <w:proofErr w:type="spellEnd"/>
      <w:ins w:id="72" w:author="Scott C Lowe" w:date="2015-05-11T14:23:00Z">
        <w:r>
          <w:t xml:space="preserve">, and </w:t>
        </w:r>
      </w:ins>
      <w:ins w:id="73" w:author="Scott C Lowe" w:date="2015-05-11T14:22:00Z">
        <w:r>
          <w:t xml:space="preserve">60-170Hz at upper </w:t>
        </w:r>
      </w:ins>
      <w:proofErr w:type="spellStart"/>
      <w:ins w:id="74" w:author="Scott C Lowe" w:date="2015-05-11T14:23:00Z">
        <w:r>
          <w:t>supragranular</w:t>
        </w:r>
        <w:proofErr w:type="spellEnd"/>
        <w:r>
          <w:t xml:space="preserve"> </w:t>
        </w:r>
      </w:ins>
      <w:ins w:id="75" w:author="Scott C Lowe" w:date="2015-05-11T14:22:00Z">
        <w:r>
          <w:t>and mid</w:t>
        </w:r>
      </w:ins>
      <w:ins w:id="76" w:author="Scott C Lowe" w:date="2015-05-11T14:23:00Z">
        <w:r>
          <w:t>-</w:t>
        </w:r>
        <w:proofErr w:type="spellStart"/>
        <w:r>
          <w:t>infragranular</w:t>
        </w:r>
      </w:ins>
      <w:proofErr w:type="spellEnd"/>
      <w:ins w:id="77" w:author="Scott C Lowe" w:date="2015-05-11T14:22:00Z">
        <w:r>
          <w:t xml:space="preserve"> region</w:t>
        </w:r>
      </w:ins>
      <w:ins w:id="78" w:author="Scott C Lowe" w:date="2015-05-11T14:23:00Z">
        <w:r>
          <w:t>s.</w:t>
        </w:r>
      </w:ins>
      <w:del w:id="79" w:author="Scott C Lowe" w:date="2015-05-11T14:23:00Z">
        <w:r w:rsidR="009C4FC1" w:rsidDel="00EA0F10">
          <w:delText>P</w:delText>
        </w:r>
        <w:r w:rsidR="00CE1210" w:rsidDel="00EA0F10">
          <w:delText xml:space="preserve">revious work </w:delText>
        </w:r>
        <w:r w:rsidR="00CE1210" w:rsidDel="00EA0F10">
          <w:fldChar w:fldCharType="begin">
            <w:fldData xml:space="preserve">PEVuZE5vdGU+PENpdGU+PEF1dGhvcj5CZWxpdHNraTwvQXV0aG9yPjxZZWFyPjIwMDg8L1llYXI+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</w:fldData>
          </w:fldChar>
        </w:r>
        <w:r w:rsidR="00CE1210" w:rsidDel="00EA0F10">
          <w:delInstrText xml:space="preserve"> ADDIN EN.CITE </w:delInstrText>
        </w:r>
        <w:r w:rsidR="00CE1210" w:rsidDel="00EA0F10">
          <w:fldChar w:fldCharType="begin">
            <w:fldData xml:space="preserve">PEVuZE5vdGU+PENpdGU+PEF1dGhvcj5CZWxpdHNraTwvQXV0aG9yPjxZZWFyPjIwMDg8L1llYXI+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</w:fldData>
          </w:fldChar>
        </w:r>
        <w:r w:rsidR="00CE1210" w:rsidDel="00EA0F10">
          <w:delInstrText xml:space="preserve"> ADDIN EN.CITE.DATA </w:delInstrText>
        </w:r>
        <w:r w:rsidR="00CE1210" w:rsidDel="00EA0F10">
          <w:fldChar w:fldCharType="end"/>
        </w:r>
        <w:r w:rsidR="00CE1210" w:rsidDel="00EA0F10">
          <w:fldChar w:fldCharType="separate"/>
        </w:r>
        <w:r w:rsidR="00CE1210" w:rsidDel="00EA0F10">
          <w:rPr>
            <w:noProof/>
          </w:rPr>
          <w:delText>(</w:delText>
        </w:r>
        <w:r w:rsidR="00FE40D7" w:rsidDel="00EA0F10">
          <w:rPr>
            <w:noProof/>
          </w:rPr>
          <w:fldChar w:fldCharType="begin"/>
        </w:r>
        <w:r w:rsidR="00FE40D7" w:rsidDel="00EA0F10">
          <w:rPr>
            <w:noProof/>
          </w:rPr>
          <w:delInstrText xml:space="preserve"> HYPERLINK \l "_ENREF_2" \o "Belitski, 2008 #625" </w:delInstrText>
        </w:r>
        <w:r w:rsidR="00FE40D7" w:rsidDel="00EA0F10">
          <w:rPr>
            <w:noProof/>
          </w:rPr>
          <w:fldChar w:fldCharType="separate"/>
        </w:r>
        <w:r w:rsidR="00FE40D7" w:rsidDel="00EA0F10">
          <w:rPr>
            <w:noProof/>
          </w:rPr>
          <w:delText>Belitski et al., 2008</w:delText>
        </w:r>
        <w:r w:rsidR="00FE40D7" w:rsidDel="00EA0F10">
          <w:rPr>
            <w:noProof/>
          </w:rPr>
          <w:fldChar w:fldCharType="end"/>
        </w:r>
        <w:r w:rsidR="00CE1210" w:rsidDel="00EA0F10">
          <w:rPr>
            <w:noProof/>
          </w:rPr>
          <w:delText>)</w:delText>
        </w:r>
        <w:r w:rsidR="00CE1210" w:rsidDel="00EA0F10">
          <w:fldChar w:fldCharType="end"/>
        </w:r>
        <w:r w:rsidR="009C4FC1" w:rsidDel="00EA0F10">
          <w:delText xml:space="preserve"> has</w:delText>
        </w:r>
        <w:r w:rsidR="00CE1210" w:rsidDel="00EA0F10">
          <w:delText xml:space="preserve"> </w:delText>
        </w:r>
        <w:r w:rsidR="009C4FC1" w:rsidDel="00EA0F10">
          <w:delText xml:space="preserve">shown that in the macaque primary visual cortex information is coded in </w:delText>
        </w:r>
        <w:r w:rsidR="00CE1210" w:rsidDel="00EA0F10">
          <w:delText>t</w:delText>
        </w:r>
        <w:r w:rsidR="00B77504" w:rsidDel="00EA0F10">
          <w:delText>wo frequency bands</w:delText>
        </w:r>
        <w:r w:rsidR="009C4FC1" w:rsidDel="00EA0F10">
          <w:delText xml:space="preserve"> (&lt;40Hz and &gt;40Hz)</w:delText>
        </w:r>
        <w:r w:rsidR="00B77504" w:rsidDel="00EA0F10">
          <w:delText xml:space="preserve"> contain</w:delText>
        </w:r>
        <w:r w:rsidR="00CE1210" w:rsidDel="00EA0F10">
          <w:delText>ing</w:delText>
        </w:r>
        <w:r w:rsidR="00B77504" w:rsidDel="00EA0F10">
          <w:delText xml:space="preserve"> independent</w:delText>
        </w:r>
        <w:r w:rsidR="00CE1210" w:rsidDel="00EA0F10">
          <w:delText xml:space="preserve"> information about natural visual scenes</w:delText>
        </w:r>
        <w:r w:rsidR="009C4FC1" w:rsidDel="00EA0F10">
          <w:delText xml:space="preserve">. </w:delText>
        </w:r>
        <w:r w:rsidR="0067392D" w:rsidDel="00EA0F10">
          <w:delText>Our analysis extended across the cortical depth, and we found</w:delText>
        </w:r>
      </w:del>
      <w:del w:id="80" w:author="Scott C Lowe" w:date="2015-05-11T14:22:00Z">
        <w:r w:rsidR="0067392D" w:rsidDel="00EA0F10">
          <w:delText xml:space="preserve"> there are two</w:delText>
        </w:r>
        <w:r w:rsidR="00B77504" w:rsidDel="00EA0F10">
          <w:delText xml:space="preserve"> cortical regions at which oscillations in these frequency ranges are much more informative</w:delText>
        </w:r>
        <w:r w:rsidR="0067392D" w:rsidDel="00EA0F10">
          <w:delText xml:space="preserve"> (4–16Hz at upper G and mid- IG; 60-170Hz at upper SG and mid-IG regions)</w:delText>
        </w:r>
      </w:del>
      <w:del w:id="81" w:author="Scott C Lowe" w:date="2015-05-11T14:23:00Z">
        <w:r w:rsidR="0067392D" w:rsidDel="00EA0F10">
          <w:delText>.</w:delText>
        </w:r>
      </w:del>
    </w:p>
    <w:p w14:paraId="559DE11A" w14:textId="424820F6" w:rsidR="00B77504" w:rsidDel="00EA0F10" w:rsidRDefault="00EA0F10">
      <w:pPr>
        <w:rPr>
          <w:del w:id="82" w:author="Scott C Lowe" w:date="2015-05-11T14:26:00Z"/>
        </w:rPr>
      </w:pPr>
      <w:ins w:id="83" w:author="Scott C Lowe" w:date="2015-05-11T14:26:00Z">
        <w:r>
          <w:t xml:space="preserve">Moreover, </w:t>
        </w:r>
      </w:ins>
    </w:p>
    <w:p w14:paraId="65BC5828" w14:textId="077F6471" w:rsidR="0067392D" w:rsidRDefault="007E6852">
      <w:del w:id="84" w:author="Scott C Lowe" w:date="2015-05-11T14:26:00Z">
        <w:r w:rsidDel="00EA0F10">
          <w:delText>W</w:delText>
        </w:r>
        <w:r w:rsidR="0067392D" w:rsidDel="00EA0F10">
          <w:delText xml:space="preserve">e also examined whether </w:delText>
        </w:r>
      </w:del>
      <w:proofErr w:type="gramStart"/>
      <w:r w:rsidR="0067392D">
        <w:t>changes</w:t>
      </w:r>
      <w:proofErr w:type="gramEnd"/>
      <w:r w:rsidR="0067392D">
        <w:t xml:space="preserve"> in luminance at different spatial frequencies induced </w:t>
      </w:r>
      <w:r w:rsidR="001C00B2">
        <w:t>different</w:t>
      </w:r>
      <w:ins w:id="85" w:author="Scott C Lowe" w:date="2015-05-11T14:26:00Z">
        <w:r w:rsidR="00EA0F10">
          <w:t>ial</w:t>
        </w:r>
      </w:ins>
      <w:r w:rsidR="001C00B2">
        <w:t xml:space="preserve"> changes in the cortex as a function of neural frequency and depth.</w:t>
      </w:r>
      <w:ins w:id="86" w:author="Scott C Lowe" w:date="2015-05-11T14:53:00Z">
        <w:r w:rsidR="00433DA2">
          <w:t xml:space="preserve"> Namely</w:t>
        </w:r>
      </w:ins>
      <w:ins w:id="87" w:author="Scott C Lowe" w:date="2015-05-11T15:04:00Z">
        <w:r w:rsidR="00384C58">
          <w:t>,</w:t>
        </w:r>
      </w:ins>
      <w:ins w:id="88" w:author="Scott C Lowe" w:date="2015-05-11T14:53:00Z">
        <w:r w:rsidR="00384C58">
          <w:t xml:space="preserve"> high spatial frequenc</w:t>
        </w:r>
      </w:ins>
      <w:ins w:id="89" w:author="Scott C Lowe" w:date="2015-05-11T15:04:00Z">
        <w:r w:rsidR="00384C58">
          <w:t xml:space="preserve">ies are encoded in oscillations </w:t>
        </w:r>
      </w:ins>
      <w:ins w:id="90" w:author="Scott C Lowe" w:date="2015-05-11T15:05:00Z">
        <w:r w:rsidR="00384C58">
          <w:t xml:space="preserve">faster than </w:t>
        </w:r>
      </w:ins>
      <w:ins w:id="91" w:author="Scott C Lowe" w:date="2015-05-11T15:04:00Z">
        <w:r w:rsidR="00384C58">
          <w:t xml:space="preserve">40Hz and low spatial frequencies are encoded in oscillations </w:t>
        </w:r>
      </w:ins>
      <w:ins w:id="92" w:author="Scott C Lowe" w:date="2015-05-11T15:05:00Z">
        <w:r w:rsidR="00384C58">
          <w:t xml:space="preserve">slower than </w:t>
        </w:r>
      </w:ins>
      <w:ins w:id="93" w:author="Scott C Lowe" w:date="2015-05-11T15:04:00Z">
        <w:r w:rsidR="00384C58">
          <w:t>40Hz.</w:t>
        </w:r>
      </w:ins>
      <w:del w:id="94" w:author="Scott C Lowe" w:date="2015-05-11T14:26:00Z">
        <w:r w:rsidR="001C00B2" w:rsidDel="00EA0F10">
          <w:delText xml:space="preserve"> </w:delText>
        </w:r>
      </w:del>
      <w:del w:id="95" w:author="Scott C Lowe" w:date="2015-05-11T15:05:00Z">
        <w:r w:rsidR="001C00B2" w:rsidDel="00384C58">
          <w:delText>We found that frequencies below and above 40Hz contain information about different spatial frequencies.</w:delText>
        </w:r>
      </w:del>
    </w:p>
    <w:p w14:paraId="4E458600" w14:textId="7A04718B" w:rsidR="00384C58" w:rsidRDefault="002404F7" w:rsidP="00384C58">
      <w:r>
        <w:t>There are multiple possible interpretations of these findings</w:t>
      </w:r>
      <w:del w:id="96" w:author="Scott C Lowe" w:date="2015-05-11T15:02:00Z">
        <w:r w:rsidDel="00384C58">
          <w:delText>, of which one, many</w:delText>
        </w:r>
        <w:r w:rsidR="00B2754B" w:rsidDel="00384C58">
          <w:delText>,</w:delText>
        </w:r>
        <w:r w:rsidDel="00384C58">
          <w:delText xml:space="preserve"> or even none may be correct</w:delText>
        </w:r>
      </w:del>
      <w:r>
        <w:t>. Firstly,</w:t>
      </w:r>
      <w:ins w:id="97" w:author="Scott C Lowe" w:date="2015-05-11T15:02:00Z">
        <w:r w:rsidR="00384C58">
          <w:t xml:space="preserve"> it is conceivable that the coding of different aspects of the stimulus into different frequency bands is a computational strategy of the cortex. Our results suggest</w:t>
        </w:r>
      </w:ins>
      <w:ins w:id="98" w:author="Scott C Lowe" w:date="2015-05-11T15:03:00Z">
        <w:r w:rsidR="00384C58">
          <w:t xml:space="preserve"> there is multiplexing in the cortex, with low frequency and high frequency oscillations of the same population activity simultaneously encoding low and high spatial frequency components of the stimulus respectively. </w:t>
        </w:r>
      </w:ins>
      <w:moveToRangeStart w:id="99" w:author="Scott C Lowe" w:date="2015-05-11T15:03:00Z" w:name="move419119963"/>
      <w:moveTo w:id="100" w:author="Scott C Lowe" w:date="2015-05-11T15:03:00Z">
        <w:r w:rsidR="00384C58">
          <w:t xml:space="preserve">The idea of different frequency bands conveying different spatial frequency components of the stimulus has been proposed before from the results of an EEG study </w:t>
        </w:r>
        <w:r w:rsidR="00384C58">
          <w:fldChar w:fldCharType="begin"/>
        </w:r>
        <w:r w:rsidR="00384C58">
          <w:instrText xml:space="preserve"> ADDIN EN.CITE &lt;EndNote&gt;&lt;Cite&gt;&lt;Author&gt;Smith&lt;/Author&gt;&lt;Year&gt;2006&lt;/Year&gt;&lt;RecNum&gt;705&lt;/RecNum&gt;&lt;DisplayText&gt;(Smith, Gosselin, &amp;amp; Schyns, 2006)&lt;/DisplayText&gt;&lt;record&gt;&lt;rec-number&gt;705&lt;/rec-number&gt;&lt;foreign-keys&gt;&lt;key app="EN" db-id="dz2swwa0gt9pzpesa9ep2ptcvtwwpwt9fa0x" timestamp="1396970714"&gt;705&lt;/key&gt;&lt;key app="ENWeb" db-id=""&gt;0&lt;/key&gt;&lt;/foreign-keys&gt;&lt;ref-type name="Journal Article"&gt;17&lt;/ref-type&gt;&lt;contributors&gt;&lt;authors&gt;&lt;author&gt;Smith, M. L.&lt;/author&gt;&lt;author&gt;Gosselin, F.&lt;/author&gt;&lt;author&gt;Schyns, P. G.&lt;/author&gt;&lt;/authors&gt;&lt;/contributors&gt;&lt;auth-address&gt;Department of Psychology and Centre for Cognitive Neuroimaging, University of Glasgow, 58 Hillhead Street, Glasgow G12 8QB, United Kingdom.&lt;/auth-address&gt;&lt;titles&gt;&lt;title&gt;Perceptual moments of conscious visual experience inferred from oscillatory brain activity&lt;/title&gt;&lt;secondary-title&gt;Proc Natl Acad Sci U S A&lt;/secondary-title&gt;&lt;alt-title&gt;Proceedings of the National Academy of Sciences of the United States of America&lt;/alt-title&gt;&lt;/titles&gt;&lt;periodical&gt;&lt;full-title&gt;Proc Natl Acad Sci U S A&lt;/full-title&gt;&lt;abbr-1&gt;Proceedings of the National Academy of Sciences of the United States of America&lt;/abbr-1&gt;&lt;/periodical&gt;&lt;alt-periodical&gt;&lt;full-title&gt;Proc Natl Acad Sci U S A&lt;/full-title&gt;&lt;abbr-1&gt;Proceedings of the National Academy of Sciences of the United States of America&lt;/abbr-1&gt;&lt;/alt-periodical&gt;&lt;pages&gt;5626-31&lt;/pages&gt;&lt;volume&gt;103&lt;/volume&gt;&lt;number&gt;14&lt;/number&gt;&lt;keywords&gt;&lt;keyword&gt;Behavior&lt;/keyword&gt;&lt;keyword&gt;Brain/*physiology&lt;/keyword&gt;&lt;keyword&gt;Electrodes&lt;/keyword&gt;&lt;keyword&gt;Electroencephalography&lt;/keyword&gt;&lt;keyword&gt;Humans&lt;/keyword&gt;&lt;keyword&gt;*Visual Perception&lt;/keyword&gt;&lt;/keywords&gt;&lt;dates&gt;&lt;year&gt;2006&lt;/year&gt;&lt;pub-dates&gt;&lt;date&gt;Apr 4&lt;/date&gt;&lt;/pub-dates&gt;&lt;/dates&gt;&lt;isbn&gt;0027-8424 (Print)&amp;#xD;0027-8424 (Linking)&lt;/isbn&gt;&lt;accession-num&gt;16567643&lt;/accession-num&gt;&lt;urls&gt;&lt;related-urls&gt;&lt;url&gt;http://www.ncbi.nlm.nih.gov/pubmed/16567643&lt;/url&gt;&lt;/related-urls&gt;&lt;/urls&gt;&lt;custom2&gt;1459404&lt;/custom2&gt;&lt;electronic-resource-num&gt;10.1073/pnas.0508972103&lt;/electronic-resource-num&gt;&lt;/record&gt;&lt;/Cite&gt;&lt;/EndNote&gt;</w:instrText>
        </w:r>
        <w:r w:rsidR="00384C58">
          <w:fldChar w:fldCharType="separate"/>
        </w:r>
        <w:r w:rsidR="00384C58">
          <w:rPr>
            <w:noProof/>
          </w:rPr>
          <w:t>(</w:t>
        </w:r>
      </w:moveTo>
      <w:r w:rsidR="005F2D4F">
        <w:rPr>
          <w:noProof/>
        </w:rPr>
        <w:fldChar w:fldCharType="begin"/>
      </w:r>
      <w:r w:rsidR="005F2D4F">
        <w:rPr>
          <w:noProof/>
        </w:rPr>
        <w:instrText xml:space="preserve"> HYPERLINK \l "_ENREF_29" \o "Smith, 2006 #705" </w:instrText>
      </w:r>
      <w:r w:rsidR="005F2D4F">
        <w:rPr>
          <w:noProof/>
        </w:rPr>
      </w:r>
      <w:r w:rsidR="005F2D4F">
        <w:rPr>
          <w:noProof/>
        </w:rPr>
        <w:fldChar w:fldCharType="separate"/>
      </w:r>
      <w:moveTo w:id="101" w:author="Scott C Lowe" w:date="2015-05-11T15:03:00Z">
        <w:r w:rsidR="005F2D4F">
          <w:rPr>
            <w:noProof/>
          </w:rPr>
          <w:t>Smith, Gosselin, &amp; Schyns, 2006</w:t>
        </w:r>
      </w:moveTo>
      <w:r w:rsidR="005F2D4F">
        <w:rPr>
          <w:noProof/>
        </w:rPr>
        <w:fldChar w:fldCharType="end"/>
      </w:r>
      <w:moveTo w:id="102" w:author="Scott C Lowe" w:date="2015-05-11T15:03:00Z">
        <w:r w:rsidR="00384C58">
          <w:rPr>
            <w:noProof/>
          </w:rPr>
          <w:t>)</w:t>
        </w:r>
        <w:r w:rsidR="00384C58">
          <w:fldChar w:fldCharType="end"/>
        </w:r>
        <w:r w:rsidR="00384C58">
          <w:t>.</w:t>
        </w:r>
      </w:moveTo>
    </w:p>
    <w:moveToRangeEnd w:id="99"/>
    <w:p w14:paraId="53517EB6" w14:textId="7CA34350" w:rsidR="000F4571" w:rsidDel="00384C58" w:rsidRDefault="002404F7">
      <w:pPr>
        <w:rPr>
          <w:del w:id="103" w:author="Scott C Lowe" w:date="2015-05-11T15:06:00Z"/>
        </w:rPr>
      </w:pPr>
      <w:del w:id="104" w:author="Scott C Lowe" w:date="2015-05-11T15:06:00Z">
        <w:r w:rsidDel="00384C58">
          <w:delText xml:space="preserve"> one would expect that if certain oscillation frequencies in the visual cortex contain information about specific aspects of the stimulus, this is likely to be because the brain has </w:delText>
        </w:r>
        <w:r w:rsidR="00A40D3C" w:rsidDel="00384C58">
          <w:delText xml:space="preserve">encoded </w:delText>
        </w:r>
        <w:r w:rsidDel="00384C58">
          <w:delText xml:space="preserve">this information into oscillations in the activity of the local population. </w:delText>
        </w:r>
        <w:r w:rsidR="00A40D3C" w:rsidDel="00384C58">
          <w:delText>This would only make sense if the information is utilized by the brain in order to interpret its stimuli.</w:delText>
        </w:r>
        <w:r w:rsidDel="00384C58">
          <w:delText xml:space="preserve"> Consequently, our results indicate</w:delText>
        </w:r>
      </w:del>
      <w:del w:id="105" w:author="Scott C Lowe" w:date="2015-05-11T15:03:00Z">
        <w:r w:rsidDel="00384C58">
          <w:delText xml:space="preserve"> there is </w:delText>
        </w:r>
        <w:r w:rsidR="00A40D3C" w:rsidDel="00384C58">
          <w:delText xml:space="preserve">multiplexing in the cortex, </w:delText>
        </w:r>
        <w:r w:rsidR="00791F76" w:rsidDel="00384C58">
          <w:delText xml:space="preserve">with </w:delText>
        </w:r>
        <w:r w:rsidR="00B2754B" w:rsidDel="00384C58">
          <w:delText>low frequency and high frequency oscillations of the same population activity simultaneously encoding low and high spatial frequency components of the stimulus respectively</w:delText>
        </w:r>
      </w:del>
      <w:del w:id="106" w:author="Scott C Lowe" w:date="2015-05-11T15:06:00Z">
        <w:r w:rsidR="00B2754B" w:rsidDel="00384C58">
          <w:delText>.</w:delText>
        </w:r>
        <w:r w:rsidR="00BA1BBA" w:rsidDel="00384C58">
          <w:delText xml:space="preserve"> Intuitively, information contained in the two frequency bands can be combined by downstream visual cortical regions to regain the original stimulus </w:delText>
        </w:r>
        <w:r w:rsidR="00B049F7" w:rsidDel="00384C58">
          <w:delText>as</w:delText>
        </w:r>
        <w:r w:rsidR="00BA1BBA" w:rsidDel="00384C58">
          <w:delText xml:space="preserve"> necessary.</w:delText>
        </w:r>
        <w:r w:rsidR="000F4571" w:rsidDel="00384C58">
          <w:delText xml:space="preserve"> </w:delText>
        </w:r>
        <w:r w:rsidR="0068376A" w:rsidDel="00384C58">
          <w:delText xml:space="preserve"> </w:delText>
        </w:r>
      </w:del>
      <w:moveFromRangeStart w:id="107" w:author="Scott C Lowe" w:date="2015-05-11T15:03:00Z" w:name="move419119963"/>
      <w:moveFrom w:id="108" w:author="Scott C Lowe" w:date="2015-05-11T15:03:00Z">
        <w:del w:id="109" w:author="Scott C Lowe" w:date="2015-05-11T15:06:00Z">
          <w:r w:rsidR="0068376A" w:rsidDel="00384C58">
            <w:delText xml:space="preserve">The idea of different frequency bands conveying different spatial frequency components of the stimulus has been proposed before from the results of an EEG study </w:delText>
          </w:r>
          <w:r w:rsidR="0068376A" w:rsidDel="00384C58">
            <w:fldChar w:fldCharType="begin"/>
          </w:r>
          <w:r w:rsidR="0068376A" w:rsidDel="00384C58">
            <w:delInstrText xml:space="preserve"> ADDIN EN.CITE &lt;EndNote&gt;&lt;Cite&gt;&lt;Author&gt;Smith&lt;/Author&gt;&lt;Year&gt;2006&lt;/Year&gt;&lt;RecNum&gt;705&lt;/RecNum&gt;&lt;DisplayText&gt;(Smith, Gosselin, &amp;amp; Schyns, 2006)&lt;/DisplayText&gt;&lt;record&gt;&lt;rec-number&gt;705&lt;/rec-number&gt;&lt;foreign-keys&gt;&lt;key app="EN" db-id="dz2swwa0gt9pzpesa9ep2ptcvtwwpwt9fa0x" timestamp="1396970714"&gt;705&lt;/key&gt;&lt;key app="ENWeb" db-id=""&gt;0&lt;/key&gt;&lt;/foreign-keys&gt;&lt;ref-type name="Journal Article"&gt;17&lt;/ref-type&gt;&lt;contributors&gt;&lt;authors&gt;&lt;author&gt;Smith, M. L.&lt;/author&gt;&lt;author&gt;Gosselin, F.&lt;/author&gt;&lt;author&gt;Schyns, P. G.&lt;/author&gt;&lt;/authors&gt;&lt;/contributors&gt;&lt;auth-address&gt;Department of Psychology and Centre for Cognitive Neuroimaging, University of Glasgow, 58 Hillhead Street, Glasgow G12 8QB, United Kingdom.&lt;/auth-address&gt;&lt;titles&gt;&lt;title&gt;Perceptual moments of conscious visual experience inferred from oscillatory brain activity&lt;/title&gt;&lt;secondary-title&gt;Proc Natl Acad Sci U S A&lt;/secondary-title&gt;&lt;alt-title&gt;Proceedings of the National Academy of Sciences of the United States of America&lt;/alt-title&gt;&lt;/titles&gt;&lt;periodical&gt;&lt;full-title&gt;Proc Natl Acad Sci U S A&lt;/full-title&gt;&lt;abbr-1&gt;Proceedings of the National Academy of Sciences of the United States of America&lt;/abbr-1&gt;&lt;/periodical&gt;&lt;alt-periodical&gt;&lt;full-title&gt;Proc Natl Acad Sci U S A&lt;/full-title&gt;&lt;abbr-1&gt;Proceedings of the National Academy of Sciences of the United States of America&lt;/abbr-1&gt;&lt;/alt-periodical&gt;&lt;pages&gt;5626-31&lt;/pages&gt;&lt;volume&gt;103&lt;/volume&gt;&lt;number&gt;14&lt;/number&gt;&lt;keywords&gt;&lt;keyword&gt;Behavior&lt;/keyword&gt;&lt;keyword&gt;Brain/*physiology&lt;/keyword&gt;&lt;keyword&gt;Electrodes&lt;/keyword&gt;&lt;keyword&gt;Electroencephalography&lt;/keyword&gt;&lt;keyword&gt;Humans&lt;/keyword&gt;&lt;keyword&gt;*Visual Perception&lt;/keyword&gt;&lt;/keywords&gt;&lt;dates&gt;&lt;year&gt;2006&lt;/year&gt;&lt;pub-dates&gt;&lt;date&gt;Apr 4&lt;/date&gt;&lt;/pub-dates&gt;&lt;/dates&gt;&lt;isbn&gt;0027-8424 (Print)&amp;#xD;0027-8424 (Linking)&lt;/isbn&gt;&lt;accession-num&gt;16567643&lt;/accession-num&gt;&lt;urls&gt;&lt;related-urls&gt;&lt;url&gt;http://www.ncbi.nlm.nih.gov/pubmed/16567643&lt;/url&gt;&lt;/related-urls&gt;&lt;/urls&gt;&lt;custom2&gt;1459404&lt;/custom2&gt;&lt;electronic-resource-num&gt;10.1073/pnas.0508972103&lt;/electronic-resource-num&gt;&lt;/record&gt;&lt;/Cite&gt;&lt;/EndNote&gt;</w:delInstrText>
          </w:r>
          <w:r w:rsidR="0068376A" w:rsidDel="00384C58">
            <w:fldChar w:fldCharType="separate"/>
          </w:r>
          <w:r w:rsidR="0068376A" w:rsidDel="00384C58">
            <w:rPr>
              <w:noProof/>
            </w:rPr>
            <w:delText>(</w:delText>
          </w:r>
          <w:r w:rsidR="00EA0F10" w:rsidDel="00384C58">
            <w:rPr>
              <w:noProof/>
            </w:rPr>
            <w:fldChar w:fldCharType="begin"/>
          </w:r>
          <w:r w:rsidR="00EA0F10" w:rsidDel="00384C58">
            <w:rPr>
              <w:noProof/>
            </w:rPr>
            <w:delInstrText xml:space="preserve"> HYPERLINK \l "_ENREF_30" \o "Smith, 2006 #705" </w:delInstrText>
          </w:r>
          <w:r w:rsidR="00EA0F10" w:rsidDel="00384C58">
            <w:rPr>
              <w:noProof/>
            </w:rPr>
            <w:fldChar w:fldCharType="separate"/>
          </w:r>
          <w:r w:rsidR="00EA0F10" w:rsidDel="00384C58">
            <w:rPr>
              <w:noProof/>
            </w:rPr>
            <w:delText>Smith, Gosselin, &amp; Schyns, 2006</w:delText>
          </w:r>
          <w:r w:rsidR="00EA0F10" w:rsidDel="00384C58">
            <w:rPr>
              <w:noProof/>
            </w:rPr>
            <w:fldChar w:fldCharType="end"/>
          </w:r>
          <w:r w:rsidR="0068376A" w:rsidDel="00384C58">
            <w:rPr>
              <w:noProof/>
            </w:rPr>
            <w:delText>)</w:delText>
          </w:r>
          <w:r w:rsidR="0068376A" w:rsidDel="00384C58">
            <w:fldChar w:fldCharType="end"/>
          </w:r>
          <w:r w:rsidR="0068376A" w:rsidDel="00384C58">
            <w:delText>.</w:delText>
          </w:r>
        </w:del>
      </w:moveFrom>
      <w:moveFromRangeEnd w:id="107"/>
    </w:p>
    <w:p w14:paraId="6C166570" w14:textId="4D532C0C" w:rsidR="008C557D" w:rsidRDefault="0068376A" w:rsidP="007A2500">
      <w:r>
        <w:t>Additionally</w:t>
      </w:r>
      <w:r w:rsidR="00791F76">
        <w:t xml:space="preserve">, we can speculate about </w:t>
      </w:r>
      <w:r w:rsidR="009D17CA">
        <w:t>why separating the visual scene into low frequency (coarse) and high frequency (fine) components in V1 is useful</w:t>
      </w:r>
      <w:r w:rsidR="00A353CC">
        <w:t xml:space="preserve">. </w:t>
      </w:r>
      <w:r w:rsidR="009D17CA">
        <w:t xml:space="preserve">One possibility is that low frequency oscillations are output from V1 along the dorsal visual stream, whereas high frequency oscillations travel propagate through the ventral stream [IS THERE EVIDENCE FOR THIS?]. Another </w:t>
      </w:r>
      <w:r w:rsidR="00A353CC">
        <w:t>possibility is that</w:t>
      </w:r>
      <w:r w:rsidR="009D17CA">
        <w:t xml:space="preserve"> broad, coarse</w:t>
      </w:r>
      <w:r w:rsidR="00A353CC">
        <w:t xml:space="preserve"> </w:t>
      </w:r>
      <w:r w:rsidR="009D17CA">
        <w:t>changes in the stimulus are useful for making rapid responses in the motor cortex</w:t>
      </w:r>
      <w:r>
        <w:t xml:space="preserve"> to sudden changes, such as approaching threats</w:t>
      </w:r>
      <w:r w:rsidR="009D17CA">
        <w:t>.</w:t>
      </w:r>
    </w:p>
    <w:p w14:paraId="0013CD51" w14:textId="74A8AC91" w:rsidR="00B2754B" w:rsidRDefault="008C557D" w:rsidP="007A2500">
      <w:r>
        <w:t xml:space="preserve">Separation into low and high frequency domains with different properties seems to be a common property of the cortex. In motor cortex, activity at &lt;13Hz and &gt;60Hz relates to behaviour but there is a separating band ~30Hz which does not </w:t>
      </w:r>
      <w:r w:rsidR="00A353CC">
        <w:fldChar w:fldCharType="begin"/>
      </w:r>
      <w:r w:rsidR="00A353CC">
        <w:instrText xml:space="preserve"> ADDIN EN.CITE &lt;EndNote&gt;&lt;Cite&gt;&lt;Author&gt;Rickert&lt;/Author&gt;&lt;Year&gt;2005&lt;/Year&gt;&lt;RecNum&gt;719&lt;/RecNum&gt;&lt;DisplayText&gt;(Rickert et al., 2005)&lt;/DisplayText&gt;&lt;record&gt;&lt;rec-number&gt;719&lt;/rec-number&gt;&lt;foreign-keys&gt;&lt;key app="EN" db-id="dz2swwa0gt9pzpesa9ep2ptcvtwwpwt9fa0x" timestamp="1430319909"&gt;719&lt;/key&gt;&lt;key app="ENWeb" db-id=""&gt;0&lt;/key&gt;&lt;/foreign-keys&gt;&lt;ref-type name="Journal Article"&gt;17&lt;/ref-type&gt;&lt;contributors&gt;&lt;authors&gt;&lt;author&gt;Rickert, J.&lt;/author&gt;&lt;author&gt;Oliveira, S. C.&lt;/author&gt;&lt;author&gt;Vaadia, E.&lt;/author&gt;&lt;author&gt;Aertsen, A.&lt;/author&gt;&lt;author&gt;Rotter, S.&lt;/author&gt;&lt;author&gt;Mehring, C.&lt;/author&gt;&lt;/authors&gt;&lt;/contributors&gt;&lt;auth-address&gt;Department of Neurobiology and Biophysics, Institute of Biology III, Albert-Ludwigs-University, 79104 Freiburg, Germany. rickert@biologie.uni-freiburg.de&lt;/auth-address&gt;&lt;titles&gt;&lt;title&gt;Encoding of movement direction in different frequency ranges of motor cortical local field potentials&lt;/title&gt;&lt;secondary-title&gt;J Neurosci&lt;/secondary-title&gt;&lt;/titles&gt;&lt;periodical&gt;&lt;full-title&gt;J Neurosci&lt;/full-title&gt;&lt;abbr-1&gt;The Journal of neuroscience : the official journal of the Society for Neuroscience&lt;/abbr-1&gt;&lt;/periodical&gt;&lt;pages&gt;8815-24&lt;/pages&gt;&lt;volume&gt;25&lt;/volume&gt;&lt;number&gt;39&lt;/number&gt;&lt;keywords&gt;&lt;keyword&gt;*Action Potentials&lt;/keyword&gt;&lt;keyword&gt;Animals&lt;/keyword&gt;&lt;keyword&gt;Arm/*physiology&lt;/keyword&gt;&lt;keyword&gt;Female&lt;/keyword&gt;&lt;keyword&gt;Macaca mulatta&lt;/keyword&gt;&lt;keyword&gt;Models, Neurological&lt;/keyword&gt;&lt;keyword&gt;Motor Cortex/*physiology&lt;/keyword&gt;&lt;keyword&gt;Movement/*physiology&lt;/keyword&gt;&lt;keyword&gt;Reaction Time&lt;/keyword&gt;&lt;/keywords&gt;&lt;dates&gt;&lt;year&gt;2005&lt;/year&gt;&lt;pub-dates&gt;&lt;date&gt;Sep 28&lt;/date&gt;&lt;/pub-dates&gt;&lt;/dates&gt;&lt;isbn&gt;1529-2401 (Electronic)&amp;#xD;0270-6474 (Linking)&lt;/isbn&gt;&lt;accession-num&gt;16192371&lt;/accession-num&gt;&lt;urls&gt;&lt;related-urls&gt;&lt;url&gt;http://www.ncbi.nlm.nih.gov/pubmed/16192371&lt;/url&gt;&lt;/related-urls&gt;&lt;/urls&gt;&lt;electronic-resource-num&gt;10.1523/JNEUROSCI.0816-05.2005&lt;/electronic-resource-num&gt;&lt;/record&gt;&lt;/Cite&gt;&lt;/EndNote&gt;</w:instrText>
      </w:r>
      <w:r w:rsidR="00A353CC">
        <w:fldChar w:fldCharType="separate"/>
      </w:r>
      <w:r w:rsidR="00A353CC">
        <w:rPr>
          <w:noProof/>
        </w:rPr>
        <w:t>(</w:t>
      </w:r>
      <w:hyperlink w:anchor="_ENREF_27" w:tooltip="Rickert, 2005 #719" w:history="1">
        <w:r w:rsidR="005F2D4F">
          <w:rPr>
            <w:noProof/>
          </w:rPr>
          <w:t>Rickert et al., 2005</w:t>
        </w:r>
      </w:hyperlink>
      <w:r w:rsidR="00A353CC">
        <w:rPr>
          <w:noProof/>
        </w:rPr>
        <w:t>)</w:t>
      </w:r>
      <w:r w:rsidR="00A353CC">
        <w:fldChar w:fldCharType="end"/>
      </w:r>
      <w:r w:rsidR="009D17CA">
        <w:t>.</w:t>
      </w:r>
      <w:r>
        <w:t xml:space="preserve"> </w:t>
      </w:r>
      <w:del w:id="110" w:author="Scott C Lowe" w:date="2015-05-11T15:07:00Z">
        <w:r w:rsidDel="00384C58">
          <w:delText xml:space="preserve">In the hippocampus, there is a gating effect between 30Hz and 40Hz, with lower but not higher frequencies able to propagate to the cortex </w:delText>
        </w:r>
        <w:r w:rsidDel="00384C58">
          <w:fldChar w:fldCharType="begin"/>
        </w:r>
        <w:r w:rsidDel="00384C58">
          <w:delInstrText xml:space="preserve"> ADDIN EN.CITE &lt;EndNote&gt;&lt;Cite&gt;&lt;Author&gt;Moreno&lt;/Author&gt;&lt;Year&gt;2015&lt;/Year&gt;&lt;RecNum&gt;718&lt;/RecNum&gt;&lt;DisplayText&gt;(Moreno, Morris, &amp;amp; Canals, 2015)&lt;/DisplayText&gt;&lt;record&gt;&lt;rec-number&gt;718&lt;/rec-number&gt;&lt;foreign-keys&gt;&lt;key app="EN" db-id="dz2swwa0gt9pzpesa9ep2ptcvtwwpwt9fa0x" timestamp="1430319888"&gt;718&lt;/key&gt;&lt;key app="ENWeb" db-id=""&gt;0&lt;/key&gt;&lt;/foreign-keys&gt;&lt;ref-type name="Journal Article"&gt;17&lt;/ref-type&gt;&lt;contributors&gt;&lt;authors&gt;&lt;author&gt;Moreno, A.&lt;/author&gt;&lt;author&gt;Morris, R. G.&lt;/author&gt;&lt;author&gt;Canals, S.&lt;/author&gt;&lt;/authors&gt;&lt;/contributors&gt;&lt;auth-address&gt;Centre for Cognitive and Neural Systems, Edinburgh Neuroscience, University of Edinburgh, Edinburgh EH8 9JZ, UK Instituto de Neurociencias, Consejo Superior de Investigaciones Cientificas, Universidad Miguel Hernandez, Sant Joan d&amp;apos;Alacant 03550, Spain.&amp;#xD;Centre for Cognitive and Neural Systems, Edinburgh Neuroscience, University of Edinburgh, Edinburgh EH8 9JZ, UK.&amp;#xD;Instituto de Neurociencias, Consejo Superior de Investigaciones Cientificas, Universidad Miguel Hernandez, Sant Joan d&amp;apos;Alacant 03550, Spain.&lt;/auth-address&gt;&lt;titles&gt;&lt;title&gt;Frequency-Dependent Gating of Hippocampal-Neocortical Interactions&lt;/title&gt;&lt;secondary-title&gt;Cereb Cortex&lt;/secondary-title&gt;&lt;/titles&gt;&lt;periodical&gt;&lt;full-title&gt;Cereb Cortex&lt;/full-title&gt;&lt;/periodical&gt;&lt;keywords&gt;&lt;keyword&gt;activity propagation&lt;/keyword&gt;&lt;keyword&gt;beta oscillations&lt;/keyword&gt;&lt;keyword&gt;electrophysiology&lt;/keyword&gt;&lt;keyword&gt;fMRI&lt;/keyword&gt;&lt;keyword&gt;gating&lt;/keyword&gt;&lt;keyword&gt;hippocampus&lt;/keyword&gt;&lt;keyword&gt;memory&lt;/keyword&gt;&lt;keyword&gt;neocortex&lt;/keyword&gt;&lt;keyword&gt;rat&lt;/keyword&gt;&lt;keyword&gt;short-term plasticity&lt;/keyword&gt;&lt;keyword&gt;theta oscillations&lt;/keyword&gt;&lt;/keywords&gt;&lt;dates&gt;&lt;year&gt;2015&lt;/year&gt;&lt;pub-dates&gt;&lt;date&gt;Mar 10&lt;/date&gt;&lt;/pub-dates&gt;&lt;/dates&gt;&lt;isbn&gt;1460-2199 (Electronic)&amp;#xD;1047-3211 (Linking)&lt;/isbn&gt;&lt;accession-num&gt;25761637&lt;/accession-num&gt;&lt;urls&gt;&lt;related-urls&gt;&lt;url&gt;http://www.ncbi.nlm.nih.gov/pubmed/25761637&lt;/url&gt;&lt;/related-urls&gt;&lt;/urls&gt;&lt;electronic-resource-num&gt;10.1093/cercor/bhv033&lt;/electronic-resource-num&gt;&lt;/record&gt;&lt;/Cite&gt;&lt;/EndNote&gt;</w:delInstrText>
        </w:r>
        <w:r w:rsidDel="00384C58">
          <w:fldChar w:fldCharType="separate"/>
        </w:r>
        <w:r w:rsidDel="00384C58">
          <w:rPr>
            <w:noProof/>
          </w:rPr>
          <w:delText>(</w:delText>
        </w:r>
        <w:r w:rsidR="00EA0F10" w:rsidDel="00384C58">
          <w:rPr>
            <w:noProof/>
          </w:rPr>
          <w:fldChar w:fldCharType="begin"/>
        </w:r>
        <w:r w:rsidR="00EA0F10" w:rsidDel="00384C58">
          <w:rPr>
            <w:noProof/>
          </w:rPr>
          <w:delInstrText xml:space="preserve"> HYPERLINK \l "_ENREF_22" \o "Moreno, 2015 #718" </w:delInstrText>
        </w:r>
        <w:r w:rsidR="00EA0F10" w:rsidDel="00384C58">
          <w:rPr>
            <w:noProof/>
          </w:rPr>
          <w:fldChar w:fldCharType="separate"/>
        </w:r>
        <w:r w:rsidR="00EA0F10" w:rsidDel="00384C58">
          <w:rPr>
            <w:noProof/>
          </w:rPr>
          <w:delText>Moreno, Morris, &amp; Canals, 2015</w:delText>
        </w:r>
        <w:r w:rsidR="00EA0F10" w:rsidDel="00384C58">
          <w:rPr>
            <w:noProof/>
          </w:rPr>
          <w:fldChar w:fldCharType="end"/>
        </w:r>
        <w:r w:rsidDel="00384C58">
          <w:rPr>
            <w:noProof/>
          </w:rPr>
          <w:delText>)</w:delText>
        </w:r>
        <w:r w:rsidDel="00384C58">
          <w:fldChar w:fldCharType="end"/>
        </w:r>
        <w:r w:rsidDel="00384C58">
          <w:delText>.</w:delText>
        </w:r>
        <w:r w:rsidR="00F23D21" w:rsidDel="00384C58">
          <w:delText xml:space="preserve"> [</w:delText>
        </w:r>
        <w:r w:rsidR="0068376A" w:rsidDel="00384C58">
          <w:delText xml:space="preserve">also some unpublished </w:delText>
        </w:r>
        <w:r w:rsidR="00F23D21" w:rsidDel="00384C58">
          <w:delText xml:space="preserve">research by Julian Hoffman into </w:delText>
        </w:r>
        <w:r w:rsidR="0068376A" w:rsidDel="00384C58">
          <w:delText>independent oscillations in the barrel cortex</w:delText>
        </w:r>
        <w:r w:rsidR="00F23D21" w:rsidDel="00384C58">
          <w:delText>]</w:delText>
        </w:r>
        <w:r w:rsidR="0068376A" w:rsidDel="00384C58">
          <w:delText xml:space="preserve">. </w:delText>
        </w:r>
      </w:del>
      <w:r w:rsidR="0068376A">
        <w:t>This suggests this encoding scheme is common across the cortex. Some studies have suggested that the coupling of oscillations between two cortical regions facilitates the transmission between them [CITE SOME EXPERIMENTAL &amp; COMPUTATIONAL WORKS].</w:t>
      </w:r>
    </w:p>
    <w:p w14:paraId="0A7F4E8F" w14:textId="79473CF5" w:rsidR="005E437B" w:rsidRDefault="00AF28AB">
      <w:r>
        <w:t>A</w:t>
      </w:r>
      <w:r w:rsidR="005E437B">
        <w:t xml:space="preserve"> separation of visual stimuli into coarse and fine channels </w:t>
      </w:r>
      <w:r>
        <w:t>is known to</w:t>
      </w:r>
      <w:r w:rsidR="00040479">
        <w:t xml:space="preserve"> </w:t>
      </w:r>
      <w:r w:rsidR="00A51D82">
        <w:t>occur</w:t>
      </w:r>
      <w:r w:rsidR="00040479">
        <w:t xml:space="preserve"> before the stimuli arrive in the cortex.</w:t>
      </w:r>
      <w:r>
        <w:t xml:space="preserve"> </w:t>
      </w:r>
      <w:proofErr w:type="gramStart"/>
      <w:r w:rsidR="007B2798">
        <w:t>The outputs from d</w:t>
      </w:r>
      <w:r>
        <w:t xml:space="preserve">ifferent types of retinal ganglion cells (RGCs) </w:t>
      </w:r>
      <w:r w:rsidR="007B2798">
        <w:t>travel to the cortex through different regions of the LGN.</w:t>
      </w:r>
      <w:proofErr w:type="gramEnd"/>
      <w:r w:rsidR="007B2798">
        <w:t xml:space="preserve"> The M-pathway</w:t>
      </w:r>
      <w:r w:rsidR="007B2798" w:rsidRPr="007B2798">
        <w:t xml:space="preserve"> </w:t>
      </w:r>
      <w:r w:rsidR="007B2798">
        <w:t>arises from RGCs with large, achromatic receptive fields, and projects mainly onto layer 4Cα in V1. The P-pathway originates with RGCs with smaller, chromatic receptive fields providing higher spatial resolution but lower temporal resolution; this pathway projects onto layer 4Cβ</w:t>
      </w:r>
      <w:r w:rsidR="00307282">
        <w:t xml:space="preserve"> </w:t>
      </w:r>
      <w:r w:rsidR="00307282">
        <w:fldChar w:fldCharType="begin"/>
      </w:r>
      <w:r w:rsidR="00307282">
        <w:instrText xml:space="preserve"> ADDIN EN.CITE &lt;EndNote&gt;&lt;Cite&gt;&lt;Author&gt;Callaway&lt;/Author&gt;&lt;Year&gt;1998&lt;/Year&gt;&lt;RecNum&gt;59&lt;/RecNum&gt;&lt;DisplayText&gt;(E M Callaway, 1998)&lt;/DisplayText&gt;&lt;record&gt;&lt;rec-number&gt;59&lt;/rec-number&gt;&lt;foreign-keys&gt;&lt;key app="EN" db-id="trpt0raea9eavqe0wwdxapdcvp99aa2zxsts" timestamp="1394730698"&gt;59&lt;/key&gt;&lt;key app="ENWeb" db-id=""&gt;0&lt;/key&gt;&lt;/foreign-keys&gt;&lt;ref-type name="Journal Article"&gt;17&lt;/ref-type&gt;&lt;contributors&gt;&lt;authors&gt;&lt;author&gt;Callaway, E M&lt;/author&gt;&lt;/authors&gt;&lt;/contributors&gt;&lt;titles&gt;&lt;title&gt; Local circuits in primary visual cortex of the macaque monkey&lt;/title&gt;&lt;secondary-title&gt;Annu Rev Neurosci&lt;/secondary-title&gt;&lt;/titles&gt;&lt;periodical&gt;&lt;full-title&gt;Annu Rev Neurosci&lt;/full-title&gt;&lt;abbr-1&gt;Annual review of neuroscience&lt;/abbr-1&gt;&lt;/periodical&gt;&lt;pages&gt;47-74&lt;/pages&gt;&lt;volume&gt;21&lt;/volume&gt;&lt;dates&gt;&lt;year&gt;1998&lt;/year&gt;&lt;/dates&gt;&lt;urls&gt;&lt;/urls&gt;&lt;/record&gt;&lt;/Cite&gt;&lt;/EndNote&gt;</w:instrText>
      </w:r>
      <w:r w:rsidR="00307282">
        <w:fldChar w:fldCharType="separate"/>
      </w:r>
      <w:r w:rsidR="00307282">
        <w:rPr>
          <w:noProof/>
        </w:rPr>
        <w:t>(</w:t>
      </w:r>
      <w:hyperlink w:anchor="_ENREF_3" w:tooltip="Callaway, 1998 #59" w:history="1">
        <w:r w:rsidR="005F2D4F">
          <w:rPr>
            <w:noProof/>
          </w:rPr>
          <w:t>E M Callaway, 1998</w:t>
        </w:r>
      </w:hyperlink>
      <w:r w:rsidR="00307282">
        <w:rPr>
          <w:noProof/>
        </w:rPr>
        <w:t>)</w:t>
      </w:r>
      <w:r w:rsidR="00307282">
        <w:fldChar w:fldCharType="end"/>
      </w:r>
      <w:r w:rsidR="007B2798">
        <w:t xml:space="preserve">. It is possible that </w:t>
      </w:r>
      <w:r w:rsidR="00E83876">
        <w:t>the two frequency channels in V1 relate to the two pathways providing its inputs</w:t>
      </w:r>
      <w:ins w:id="111" w:author="Scott C Lowe" w:date="2015-05-19T18:41:00Z">
        <w:r w:rsidR="005F2D4F">
          <w:t>.</w:t>
        </w:r>
      </w:ins>
      <w:del w:id="112" w:author="Scott C Lowe" w:date="2015-05-19T18:41:00Z">
        <w:r w:rsidR="00E83876" w:rsidDel="005F2D4F">
          <w:delText>.</w:delText>
        </w:r>
        <w:r w:rsidDel="005F2D4F">
          <w:delText xml:space="preserve"> </w:delText>
        </w:r>
        <w:r w:rsidR="00040479" w:rsidDel="005F2D4F">
          <w:delText>[</w:delText>
        </w:r>
        <w:r w:rsidR="00A51D82" w:rsidDel="005F2D4F">
          <w:delText xml:space="preserve">Cite </w:delText>
        </w:r>
        <w:r w:rsidR="005779DE" w:rsidDel="005F2D4F">
          <w:rPr>
            <w:rFonts w:ascii="Arial" w:hAnsi="Arial" w:cs="Arial"/>
            <w:color w:val="222222"/>
            <w:sz w:val="20"/>
            <w:szCs w:val="20"/>
            <w:shd w:val="clear" w:color="auto" w:fill="FFFFFF"/>
          </w:rPr>
          <w:delText>Nathaniel J Killian</w:delText>
        </w:r>
        <w:r w:rsidR="00A51D82" w:rsidDel="005F2D4F">
          <w:rPr>
            <w:rFonts w:ascii="Arial" w:hAnsi="Arial" w:cs="Arial"/>
            <w:color w:val="222222"/>
            <w:sz w:val="20"/>
            <w:szCs w:val="20"/>
            <w:shd w:val="clear" w:color="auto" w:fill="FFFFFF"/>
          </w:rPr>
          <w:delText xml:space="preserve"> from </w:delText>
        </w:r>
        <w:r w:rsidR="00345BC7" w:rsidDel="005F2D4F">
          <w:rPr>
            <w:rFonts w:ascii="Arial" w:hAnsi="Arial" w:cs="Arial"/>
            <w:color w:val="222222"/>
            <w:sz w:val="20"/>
            <w:szCs w:val="20"/>
            <w:shd w:val="clear" w:color="auto" w:fill="FFFFFF"/>
          </w:rPr>
          <w:delText>AREADNE</w:delText>
        </w:r>
        <w:r w:rsidR="00A51D82" w:rsidDel="005F2D4F">
          <w:rPr>
            <w:rFonts w:ascii="Arial" w:hAnsi="Arial" w:cs="Arial"/>
            <w:color w:val="222222"/>
            <w:sz w:val="20"/>
            <w:szCs w:val="20"/>
            <w:shd w:val="clear" w:color="auto" w:fill="FFFFFF"/>
          </w:rPr>
          <w:delText xml:space="preserve"> on </w:delText>
        </w:r>
        <w:r w:rsidR="00345BC7" w:rsidDel="005F2D4F">
          <w:rPr>
            <w:rFonts w:ascii="Arial" w:hAnsi="Arial" w:cs="Arial"/>
            <w:color w:val="222222"/>
            <w:sz w:val="20"/>
            <w:szCs w:val="20"/>
            <w:shd w:val="clear" w:color="auto" w:fill="FFFFFF"/>
          </w:rPr>
          <w:delText>information in low</w:delText>
        </w:r>
        <w:r w:rsidR="00E83876" w:rsidDel="005F2D4F">
          <w:rPr>
            <w:rFonts w:ascii="Arial" w:hAnsi="Arial" w:cs="Arial"/>
            <w:color w:val="222222"/>
            <w:sz w:val="20"/>
            <w:szCs w:val="20"/>
            <w:shd w:val="clear" w:color="auto" w:fill="FFFFFF"/>
          </w:rPr>
          <w:delText xml:space="preserve">-frequencies of </w:delText>
        </w:r>
        <w:r w:rsidR="00A51D82" w:rsidDel="005F2D4F">
          <w:rPr>
            <w:rFonts w:ascii="Arial" w:hAnsi="Arial" w:cs="Arial"/>
            <w:color w:val="222222"/>
            <w:sz w:val="20"/>
            <w:szCs w:val="20"/>
            <w:shd w:val="clear" w:color="auto" w:fill="FFFFFF"/>
          </w:rPr>
          <w:delText>LGN</w:delText>
        </w:r>
        <w:r w:rsidR="005779DE" w:rsidDel="005F2D4F">
          <w:delText xml:space="preserve">. </w:delText>
        </w:r>
        <w:r w:rsidR="00A51D82" w:rsidDel="005F2D4F">
          <w:delText>Nothing available to actually cite</w:delText>
        </w:r>
        <w:r w:rsidR="005779DE" w:rsidDel="005F2D4F">
          <w:delText>?</w:delText>
        </w:r>
        <w:r w:rsidR="00040479" w:rsidDel="005F2D4F">
          <w:delText>]</w:delText>
        </w:r>
      </w:del>
    </w:p>
    <w:p w14:paraId="030AA687" w14:textId="737A2460" w:rsidR="00CB74D6" w:rsidRDefault="00345BC7" w:rsidP="007A2500">
      <w:r>
        <w:t xml:space="preserve">Since layer 4 is generally regarded as the primary layer of V1 which receives afferent inputs from the LGN, some readers might wonder how information in the gamma band has “arisen” in SG layers without passing through G. However, our results do not necessitate this. Fine-resolution information about the visual stimulus can arrive from the LGN into L4 of V1, with the information encoded into which neurons the afferent connections target. This information is not detectable from the population level activity. </w:t>
      </w:r>
    </w:p>
    <w:p w14:paraId="4A428D6A" w14:textId="50E77A59" w:rsidR="0000483F" w:rsidDel="007F4590" w:rsidRDefault="00040479" w:rsidP="007A2500">
      <w:pPr>
        <w:rPr>
          <w:del w:id="113" w:author="Scott C Lowe" w:date="2015-05-11T15:15:00Z"/>
        </w:rPr>
      </w:pPr>
      <w:del w:id="114" w:author="Scott C Lowe" w:date="2015-05-11T15:15:00Z">
        <w:r w:rsidDel="007F4590">
          <w:lastRenderedPageBreak/>
          <w:delText>As many readers will be aware, it has long been known that neurons in the primary visual cortex have a response curve tuned to a preferred spatial frequency. Work demonstrating the spatial frequency preference of single neurons typically involves the presentation of moving sinusoidal grating with a particular spatial frequency. [NOT SURE WHERE I WAS GOING WITH THIS</w:delText>
        </w:r>
        <w:r w:rsidR="008A1CDB" w:rsidDel="007F4590">
          <w:delText>…</w:delText>
        </w:r>
        <w:r w:rsidDel="007F4590">
          <w:delText>]</w:delText>
        </w:r>
      </w:del>
    </w:p>
    <w:p w14:paraId="0117FECF" w14:textId="0293A68B" w:rsidR="00345BC7" w:rsidDel="007F4590" w:rsidRDefault="00E83876" w:rsidP="00E83876">
      <w:pPr>
        <w:rPr>
          <w:del w:id="115" w:author="Scott C Lowe" w:date="2015-05-11T15:15:00Z"/>
        </w:rPr>
      </w:pPr>
      <w:del w:id="116" w:author="Scott C Lowe" w:date="2015-05-11T15:15:00Z">
        <w:r w:rsidDel="007F4590">
          <w:delText xml:space="preserve">The higher frequency band </w:delText>
        </w:r>
        <w:r w:rsidR="00307282" w:rsidDel="007F4590">
          <w:delText xml:space="preserve">contains </w:delText>
        </w:r>
        <w:r w:rsidDel="007F4590">
          <w:delText xml:space="preserve">information about </w:delText>
        </w:r>
        <w:r w:rsidR="00307282" w:rsidDel="007F4590">
          <w:delText xml:space="preserve">higher spatial frequencies </w:delText>
        </w:r>
        <w:r w:rsidDel="007F4590">
          <w:delText xml:space="preserve">changes </w:delText>
        </w:r>
        <w:r w:rsidR="00307282" w:rsidDel="007F4590">
          <w:delText>in the stimulus</w:delText>
        </w:r>
        <w:r w:rsidDel="007F4590">
          <w:delText>. This corresponds to the</w:delText>
        </w:r>
        <w:r w:rsidR="00C13B44" w:rsidDel="007F4590">
          <w:delText xml:space="preserve"> detection of edges and texture, which are properties that single neurons in V1 are known to be selective for.</w:delText>
        </w:r>
        <w:r w:rsidR="00A96C88" w:rsidDel="007F4590">
          <w:delText xml:space="preserve"> </w:delText>
        </w:r>
      </w:del>
    </w:p>
    <w:p w14:paraId="5FCCBFEB" w14:textId="4F7781A1" w:rsidR="00345BC7" w:rsidRDefault="008A1CDB" w:rsidP="00345BC7">
      <w:r>
        <w:t xml:space="preserve">We observed that each frequency has a similar </w:t>
      </w:r>
      <w:r w:rsidR="00345BC7">
        <w:t xml:space="preserve">amount of power across the cortical depth, but </w:t>
      </w:r>
      <w:r>
        <w:t>oscillations at these frequency ranges contain much more information at particular cortical depths</w:t>
      </w:r>
      <w:r w:rsidR="00345BC7">
        <w:t>. Thi</w:t>
      </w:r>
      <w:r>
        <w:t xml:space="preserve">s is curious as it indicates that, for any given frequency band, </w:t>
      </w:r>
      <w:r w:rsidR="00345BC7">
        <w:t xml:space="preserve">oscillations </w:t>
      </w:r>
      <w:r>
        <w:t xml:space="preserve">are present in all cortical depths, but most of the oscillations exhibited are not </w:t>
      </w:r>
      <w:r w:rsidR="00345BC7">
        <w:t>stimulus encoding</w:t>
      </w:r>
      <w:r w:rsidR="006E22A5">
        <w:t xml:space="preserve">. </w:t>
      </w:r>
      <w:del w:id="117" w:author="Scott C Lowe" w:date="2015-05-11T16:45:00Z">
        <w:r w:rsidR="006E22A5" w:rsidDel="008C0088">
          <w:delText>This seems wasteful.</w:delText>
        </w:r>
      </w:del>
      <w:ins w:id="118" w:author="Scott C Lowe" w:date="2015-05-11T16:45:00Z">
        <w:r w:rsidR="008C0088">
          <w:t xml:space="preserve"> [</w:t>
        </w:r>
        <w:proofErr w:type="gramStart"/>
        <w:r w:rsidR="008C0088">
          <w:t>important</w:t>
        </w:r>
        <w:proofErr w:type="gramEnd"/>
        <w:r w:rsidR="008C0088">
          <w:t xml:space="preserve"> point]</w:t>
        </w:r>
      </w:ins>
    </w:p>
    <w:p w14:paraId="35C4A50A" w14:textId="144DA941" w:rsidR="00345BC7" w:rsidRDefault="00345BC7" w:rsidP="00345BC7">
      <w:r>
        <w:t xml:space="preserve">We observed </w:t>
      </w:r>
      <w:r w:rsidR="001A019F">
        <w:t xml:space="preserve">qualitatively </w:t>
      </w:r>
      <w:r>
        <w:t>that information-carrying events in layer 4 were large, temporary deflections with a long duration (low frequency), whereas layers 5/6 contained sustained oscillations (see Fig 1A for examples). The deflections in L4 were usually coincident with scene cuts or rapid changes in the stimulus. This could be interpreted as an error signal, since sudden, large changes in the stimulus would r</w:t>
      </w:r>
      <w:r w:rsidR="00307282">
        <w:t>esult in any predictive model of the stimulus making large errors. However, a more simple interpretation is these deflections correspond to changes in the afferent input to V1 from LGN.</w:t>
      </w:r>
      <w:r w:rsidR="007603CE">
        <w:t xml:space="preserve"> In support of this, we note that the spatial scale of the information in the low frequency band (0.25cpd) approximately corresponds to the size of receptive fields for regions of the V1 corresponding to the </w:t>
      </w:r>
      <w:proofErr w:type="spellStart"/>
      <w:r w:rsidR="007603CE">
        <w:t>parafovea</w:t>
      </w:r>
      <w:proofErr w:type="spellEnd"/>
      <w:r w:rsidR="007603CE">
        <w:t xml:space="preserve"> (2 degrees).</w:t>
      </w:r>
    </w:p>
    <w:p w14:paraId="12B856CC" w14:textId="016ED7FB" w:rsidR="00B2754B" w:rsidRDefault="00307282" w:rsidP="007A2500">
      <w:r>
        <w:t>The sustained oscillations in L5/6 also contain information about coarse changes in the stimuli. These cortical layers are known to have connections to the motor cortex, feedback to the LGN and receiving feedback from higher cortical regions.</w:t>
      </w:r>
      <w:r w:rsidR="00A96C88">
        <w:t xml:space="preserve"> </w:t>
      </w:r>
    </w:p>
    <w:p w14:paraId="7E0A69AA" w14:textId="4363770F" w:rsidR="005779DE" w:rsidRDefault="002A48DE" w:rsidP="007A2500">
      <w:r>
        <w:t xml:space="preserve">Recent work has indicated that alpha and gamma bands are important for feedback and feedforward activity respectively </w:t>
      </w:r>
      <w:r>
        <w:fldChar w:fldCharType="begin"/>
      </w:r>
      <w:r>
        <w:instrText xml:space="preserve"> ADDIN EN.CITE &lt;EndNote&gt;&lt;Cite&gt;&lt;Author&gt;van Keroerle&lt;/Author&gt;&lt;Year&gt;2014&lt;/Year&gt;&lt;RecNum&gt;721&lt;/RecNum&gt;&lt;DisplayText&gt;(van Keroerle et al., 2014)&lt;/DisplayText&gt;&lt;record&gt;&lt;rec-number&gt;721&lt;/rec-number&gt;&lt;foreign-keys&gt;&lt;key app="EN" db-id="dz2swwa0gt9pzpesa9ep2ptcvtwwpwt9fa0x" timestamp="1430488532"&gt;721&lt;/key&gt;&lt;key app="ENWeb" db-id=""&gt;0&lt;/key&gt;&lt;/foreign-keys&gt;&lt;ref-type name="Journal Article"&gt;17&lt;/ref-type&gt;&lt;contributors&gt;&lt;authors&gt;&lt;author&gt;van Keroerle, Timo&lt;/author&gt;&lt;author&gt;Self, M. W.&lt;/author&gt;&lt;author&gt;Dagnino, Bruno&lt;/author&gt;&lt;author&gt;Gariel-Mathis, Marie-Alice&lt;/author&gt;&lt;author&gt;Poort, J.&lt;/author&gt;&lt;author&gt;van der Togt, Chris&lt;/author&gt;&lt;author&gt;Roelfsema, P. R.&lt;/author&gt;&lt;/authors&gt;&lt;/contributors&gt;&lt;titles&gt;&lt;title&gt;Alpha and gamma oscillations characterize feedback and feedforward processing in monkey visual cortex&lt;/title&gt;&lt;secondary-title&gt;Proceedings of the National Academy of Sciences&lt;/secondary-title&gt;&lt;/titles&gt;&lt;periodical&gt;&lt;full-title&gt;Proceedings of the National Academy of Sciences&lt;/full-title&gt;&lt;/periodical&gt;&lt;volume&gt;111&lt;/volume&gt;&lt;number&gt;40&lt;/number&gt;&lt;dates&gt;&lt;year&gt;2014&lt;/year&gt;&lt;/dates&gt;&lt;urls&gt;&lt;/urls&gt;&lt;/record&gt;&lt;/Cite&gt;&lt;/EndNote&gt;</w:instrText>
      </w:r>
      <w:r>
        <w:fldChar w:fldCharType="separate"/>
      </w:r>
      <w:r>
        <w:rPr>
          <w:noProof/>
        </w:rPr>
        <w:t>(</w:t>
      </w:r>
      <w:hyperlink w:anchor="_ENREF_34" w:tooltip="van Keroerle, 2014 #721" w:history="1">
        <w:r w:rsidR="005F2D4F">
          <w:rPr>
            <w:noProof/>
          </w:rPr>
          <w:t>van Keroerle et al., 2014</w:t>
        </w:r>
      </w:hyperlink>
      <w:r>
        <w:rPr>
          <w:noProof/>
        </w:rPr>
        <w:t>)</w:t>
      </w:r>
      <w:r>
        <w:fldChar w:fldCharType="end"/>
      </w:r>
      <w:r>
        <w:t xml:space="preserve">. This study </w:t>
      </w:r>
      <w:r w:rsidR="00110797">
        <w:fldChar w:fldCharType="begin"/>
      </w:r>
      <w:r w:rsidR="00110797">
        <w:instrText xml:space="preserve"> ADDIN EN.CITE &lt;EndNote&gt;&lt;Cite&gt;&lt;Author&gt;van Keroerle&lt;/Author&gt;&lt;Year&gt;2014&lt;/Year&gt;&lt;RecNum&gt;721&lt;/RecNum&gt;&lt;DisplayText&gt;(van Keroerle et al., 2014)&lt;/DisplayText&gt;&lt;record&gt;&lt;rec-number&gt;721&lt;/rec-number&gt;&lt;foreign-keys&gt;&lt;key app="EN" db-id="dz2swwa0gt9pzpesa9ep2ptcvtwwpwt9fa0x" timestamp="1430488532"&gt;721&lt;/key&gt;&lt;key app="ENWeb" db-id=""&gt;0&lt;/key&gt;&lt;/foreign-keys&gt;&lt;ref-type name="Journal Article"&gt;17&lt;/ref-type&gt;&lt;contributors&gt;&lt;authors&gt;&lt;author&gt;van Keroerle, Timo&lt;/author&gt;&lt;author&gt;Self, M. W.&lt;/author&gt;&lt;author&gt;Dagnino, Bruno&lt;/author&gt;&lt;author&gt;Gariel-Mathis, Marie-Alice&lt;/author&gt;&lt;author&gt;Poort, J.&lt;/author&gt;&lt;author&gt;van der Togt, Chris&lt;/author&gt;&lt;author&gt;Roelfsema, P. R.&lt;/author&gt;&lt;/authors&gt;&lt;/contributors&gt;&lt;titles&gt;&lt;title&gt;Alpha and gamma oscillations characterize feedback and feedforward processing in monkey visual cortex&lt;/title&gt;&lt;secondary-title&gt;Proceedings of the National Academy of Sciences&lt;/secondary-title&gt;&lt;/titles&gt;&lt;periodical&gt;&lt;full-title&gt;Proceedings of the National Academy of Sciences&lt;/full-title&gt;&lt;/periodical&gt;&lt;volume&gt;111&lt;/volume&gt;&lt;number&gt;40&lt;/number&gt;&lt;dates&gt;&lt;year&gt;2014&lt;/year&gt;&lt;/dates&gt;&lt;urls&gt;&lt;/urls&gt;&lt;/record&gt;&lt;/Cite&gt;&lt;/EndNote&gt;</w:instrText>
      </w:r>
      <w:r w:rsidR="00110797">
        <w:fldChar w:fldCharType="separate"/>
      </w:r>
      <w:r w:rsidR="00110797">
        <w:rPr>
          <w:noProof/>
        </w:rPr>
        <w:t>(</w:t>
      </w:r>
      <w:hyperlink w:anchor="_ENREF_34" w:tooltip="van Keroerle, 2014 #721" w:history="1">
        <w:r w:rsidR="005F2D4F">
          <w:rPr>
            <w:noProof/>
          </w:rPr>
          <w:t>van Keroerle et al., 2014</w:t>
        </w:r>
      </w:hyperlink>
      <w:r w:rsidR="00110797">
        <w:rPr>
          <w:noProof/>
        </w:rPr>
        <w:t>)</w:t>
      </w:r>
      <w:r w:rsidR="00110797">
        <w:fldChar w:fldCharType="end"/>
      </w:r>
      <w:r w:rsidR="00110797">
        <w:t xml:space="preserve"> </w:t>
      </w:r>
      <w:r>
        <w:t xml:space="preserve">found </w:t>
      </w:r>
      <w:r w:rsidR="00110797">
        <w:t>that gamma waves are initiated at layer 4 and propagate outwards to the top of SG and bottom of IG</w:t>
      </w:r>
      <w:r w:rsidR="00D56FEE">
        <w:t>, with</w:t>
      </w:r>
      <w:r w:rsidR="00110797">
        <w:t xml:space="preserve"> </w:t>
      </w:r>
      <w:r>
        <w:t xml:space="preserve">alpha waves </w:t>
      </w:r>
      <w:r w:rsidR="00D56FEE">
        <w:t xml:space="preserve">propagating in the opposite direction. Our study finds the most information in gamma bands at the very top (and very bottom) of the cortex, and the most information in alpha bands at the top of L4 (and L6). </w:t>
      </w:r>
      <w:commentRangeStart w:id="119"/>
      <w:r w:rsidR="00D56FEE">
        <w:t>Reconciling these results</w:t>
      </w:r>
      <w:r w:rsidR="00F04E42">
        <w:t xml:space="preserve"> together</w:t>
      </w:r>
      <w:r w:rsidR="00D56FEE">
        <w:t>, we find that</w:t>
      </w:r>
      <w:r w:rsidR="00F04E42">
        <w:t xml:space="preserve"> there is most information in the power of the alpha and gamma oscillations at the cortical depths where they terminate, and the least where they originate</w:t>
      </w:r>
      <w:commentRangeEnd w:id="119"/>
      <w:r w:rsidR="00C13B44">
        <w:rPr>
          <w:rStyle w:val="CommentReference"/>
        </w:rPr>
        <w:commentReference w:id="119"/>
      </w:r>
      <w:r w:rsidR="00F04E42">
        <w:t>. This suggests that the oscillations are generated at one cortical depth without much stimulus dependency, but as the oscillations propagate up and down the cortex they are either amplified or supressed in a stimulus dependent manner.</w:t>
      </w:r>
    </w:p>
    <w:p w14:paraId="28C22CE9" w14:textId="71D036B1" w:rsidR="005779DE" w:rsidDel="005F2D4F" w:rsidRDefault="005779DE" w:rsidP="007A2500">
      <w:pPr>
        <w:rPr>
          <w:del w:id="120" w:author="Scott C Lowe" w:date="2015-05-19T18:42:00Z"/>
        </w:rPr>
      </w:pPr>
    </w:p>
    <w:p w14:paraId="2346C812" w14:textId="2AB64649" w:rsidR="001C6BF9" w:rsidRDefault="00165CC2" w:rsidP="00A96C88">
      <w:r>
        <w:t xml:space="preserve">In agreement with previous work </w:t>
      </w:r>
      <w:r>
        <w:fldChar w:fldCharType="begin"/>
      </w:r>
      <w:r w:rsidR="00A96C88">
        <w:instrText xml:space="preserve"> ADDIN EN.CITE &lt;EndNote&gt;&lt;Cite&gt;&lt;Author&gt;Spaak&lt;/Author&gt;&lt;Year&gt;2012&lt;/Year&gt;&lt;RecNum&gt;712&lt;/RecNum&gt;&lt;DisplayText&gt;(Spaak et al., 2012)&lt;/DisplayText&gt;&lt;record&gt;&lt;rec-number&gt;712&lt;/rec-number&gt;&lt;foreign-keys&gt;&lt;key app="EN" db-id="dz2swwa0gt9pzpesa9ep2ptcvtwwpwt9fa0x" timestamp="1401986167"&gt;712&lt;/key&gt;&lt;key app="ENWeb" db-id=""&gt;0&lt;/key&gt;&lt;/foreign-keys&gt;&lt;ref-type name="Journal Article"&gt;17&lt;/ref-type&gt;&lt;contributors&gt;&lt;authors&gt;&lt;author&gt;Spaak, E.&lt;/author&gt;&lt;author&gt;Bonnefond, M.&lt;/author&gt;&lt;author&gt;Maier, A.&lt;/author&gt;&lt;author&gt;Leopold, D. A.&lt;/author&gt;&lt;author&gt;Jensen, O.&lt;/author&gt;&lt;/authors&gt;&lt;/contributors&gt;&lt;auth-address&gt;Donders Institute for Brain, Cognition, and Behaviour, Radboud University Nijmegen, 6500 HE Nijmegen, The Netherlands.&lt;/auth-address&gt;&lt;titles&gt;&lt;title&gt;Layer-specific entrainment of gamma-band neural activity by the alpha rhythm in monkey visual cortex&lt;/title&gt;&lt;secondary-title&gt;Curr Biol&lt;/secondary-title&gt;&lt;alt-title&gt;Current biology : CB&lt;/alt-title&gt;&lt;/titles&gt;&lt;periodical&gt;&lt;full-title&gt;Curr Biol&lt;/full-title&gt;&lt;abbr-1&gt;Current biology : CB&lt;/abbr-1&gt;&lt;/periodical&gt;&lt;alt-periodical&gt;&lt;full-title&gt;Curr Biol&lt;/full-title&gt;&lt;abbr-1&gt;Current biology : CB&lt;/abbr-1&gt;&lt;/alt-periodical&gt;&lt;pages&gt;2313-8&lt;/pages&gt;&lt;volume&gt;22&lt;/volume&gt;&lt;number&gt;24&lt;/number&gt;&lt;keywords&gt;&lt;keyword&gt;Animals&lt;/keyword&gt;&lt;keyword&gt;Electrodes&lt;/keyword&gt;&lt;keyword&gt;Haplorhini/*physiology&lt;/keyword&gt;&lt;keyword&gt;Neurons/*physiology&lt;/keyword&gt;&lt;keyword&gt;Visual Cortex/cytology/*physiology&lt;/keyword&gt;&lt;/keywords&gt;&lt;dates&gt;&lt;year&gt;2012&lt;/year&gt;&lt;pub-dates&gt;&lt;date&gt;Dec 18&lt;/date&gt;&lt;/pub-dates&gt;&lt;/dates&gt;&lt;isbn&gt;1879-0445 (Electronic)&amp;#xD;0960-9822 (Linking)&lt;/isbn&gt;&lt;accession-num&gt;23159599&lt;/accession-num&gt;&lt;urls&gt;&lt;related-urls&gt;&lt;url&gt;http://www.ncbi.nlm.nih.gov/pubmed/23159599&lt;/url&gt;&lt;/related-urls&gt;&lt;/urls&gt;&lt;custom2&gt;3528834&lt;/custom2&gt;&lt;electronic-resource-num&gt;10.1016/j.cub.2012.10.020&lt;/electronic-resource-num&gt;&lt;/record&gt;&lt;/Cite&gt;&lt;/EndNote&gt;</w:instrText>
      </w:r>
      <w:r>
        <w:fldChar w:fldCharType="separate"/>
      </w:r>
      <w:r w:rsidR="00A96C88">
        <w:rPr>
          <w:noProof/>
        </w:rPr>
        <w:t>(</w:t>
      </w:r>
      <w:hyperlink w:anchor="_ENREF_30" w:tooltip="Spaak, 2012 #712" w:history="1">
        <w:r w:rsidR="005F2D4F">
          <w:rPr>
            <w:noProof/>
          </w:rPr>
          <w:t>Spaak et al., 2012</w:t>
        </w:r>
      </w:hyperlink>
      <w:r w:rsidR="00A96C88">
        <w:rPr>
          <w:noProof/>
        </w:rPr>
        <w:t>)</w:t>
      </w:r>
      <w:r>
        <w:fldChar w:fldCharType="end"/>
      </w:r>
      <w:r>
        <w:t xml:space="preserve">, we found there was cross-frequency coupling between the stimulus-encoding power of gamma oscillations in L1 and the phase of alpha oscillations in lower L4. Anatomically, we believe this is related to the pyramidal cell bodies in L5A, which have apical dendritic tufts in L1 </w:t>
      </w:r>
      <w:r>
        <w:fldChar w:fldCharType="begin">
          <w:fldData xml:space="preserve">PEVuZE5vdGU+PENpdGU+PEF1dGhvcj5IaWxsPC9BdXRob3I+PFllYXI+MjAxMzwvWWVhcj48UmVj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</w:fldData>
        </w:fldChar>
      </w:r>
      <w:r>
        <w:instrText xml:space="preserve"> ADDIN EN.CITE </w:instrText>
      </w:r>
      <w:r>
        <w:fldChar w:fldCharType="begin">
          <w:fldData xml:space="preserve">PEVuZE5vdGU+PENpdGU+PEF1dGhvcj5IaWxsPC9BdXRob3I+PFllYXI+MjAxMzwvWWVhcj48UmVj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</w:fldData>
        </w:fldChar>
      </w:r>
      <w:r>
        <w:instrText xml:space="preserve"> ADDIN EN.CITE.DATA </w:instrText>
      </w:r>
      <w:r>
        <w:fldChar w:fldCharType="end"/>
      </w:r>
      <w:r>
        <w:fldChar w:fldCharType="separate"/>
      </w:r>
      <w:r>
        <w:rPr>
          <w:noProof/>
        </w:rPr>
        <w:t>(</w:t>
      </w:r>
      <w:hyperlink w:anchor="_ENREF_10" w:tooltip="Hill, 2013 #722" w:history="1">
        <w:r w:rsidR="005F2D4F">
          <w:rPr>
            <w:noProof/>
          </w:rPr>
          <w:t>Hill, Jia, Sakmann, &amp; Konnerth, 2013</w:t>
        </w:r>
      </w:hyperlink>
      <w:r>
        <w:rPr>
          <w:noProof/>
        </w:rPr>
        <w:t xml:space="preserve">; </w:t>
      </w:r>
      <w:hyperlink w:anchor="_ENREF_39" w:tooltip="Zhu, 2004 #723" w:history="1">
        <w:r w:rsidR="005F2D4F">
          <w:rPr>
            <w:noProof/>
          </w:rPr>
          <w:t>Zhu &amp; Zhu, 2004</w:t>
        </w:r>
      </w:hyperlink>
      <w:r>
        <w:rPr>
          <w:noProof/>
        </w:rPr>
        <w:t>)</w:t>
      </w:r>
      <w:r>
        <w:fldChar w:fldCharType="end"/>
      </w:r>
      <w:r>
        <w:t xml:space="preserve">. </w:t>
      </w:r>
      <w:r w:rsidR="00A96C88">
        <w:t xml:space="preserve">This cross-frequency coupling could be one mechanism through which the L1 gamma wave containing high levels of information about the stimulus is converted into an alpha oscillation for feedback into the hierarchically lower cortical region. Neurons in L5 are known to be related to long-range cortical output </w:t>
      </w:r>
      <w:r w:rsidR="00A96C88">
        <w:fldChar w:fldCharType="begin"/>
      </w:r>
      <w:r w:rsidR="00A96C88">
        <w:instrText xml:space="preserve"> ADDIN EN.CITE &lt;EndNote&gt;&lt;Cite&gt;&lt;Author&gt;Hill&lt;/Author&gt;&lt;Year&gt;2013&lt;/Year&gt;&lt;RecNum&gt;722&lt;/RecNum&gt;&lt;DisplayText&gt;(Hill et al., 2013)&lt;/DisplayText&gt;&lt;record&gt;&lt;rec-number&gt;722&lt;/rec-number&gt;&lt;foreign-keys&gt;&lt;key app="EN" db-id="dz2swwa0gt9pzpesa9ep2ptcvtwwpwt9fa0x" timestamp="1431012379"&gt;722&lt;/key&gt;&lt;key app="ENWeb" db-id=""&gt;0&lt;/key&gt;&lt;/foreign-keys&gt;&lt;ref-type name="Journal Article"&gt;17&lt;/ref-type&gt;&lt;contributors&gt;&lt;authors&gt;&lt;author&gt;Hill, D.N.&amp;#xD;Varga, Z.&lt;/author&gt;&lt;author&gt;Jia, H.&lt;/author&gt;&lt;author&gt;Sakmann, B.&lt;/author&gt;&lt;author&gt;Konnerth, A.&lt;/author&gt;&lt;/authors&gt;&lt;/contributors&gt;&lt;titles&gt;&lt;title&gt;Multibranch activity in basal and tuft dendrites during firing of layer 5 cortical neurons in vivo&lt;/title&gt;&lt;secondary-title&gt;PNAS&lt;/secondary-title&gt;&lt;/titles&gt;&lt;periodical&gt;&lt;full-title&gt;PNAS&lt;/full-title&gt;&lt;/periodical&gt;&lt;volume&gt;110&lt;/volume&gt;&lt;number&gt;3&lt;/number&gt;&lt;dates&gt;&lt;year&gt;2013&lt;/year&gt;&lt;/dates&gt;&lt;urls&gt;&lt;/urls&gt;&lt;/record&gt;&lt;/Cite&gt;&lt;/EndNote&gt;</w:instrText>
      </w:r>
      <w:r w:rsidR="00A96C88">
        <w:fldChar w:fldCharType="separate"/>
      </w:r>
      <w:r w:rsidR="00A96C88">
        <w:rPr>
          <w:noProof/>
        </w:rPr>
        <w:t>(</w:t>
      </w:r>
      <w:hyperlink w:anchor="_ENREF_10" w:tooltip="Hill, 2013 #722" w:history="1">
        <w:r w:rsidR="005F2D4F">
          <w:rPr>
            <w:noProof/>
          </w:rPr>
          <w:t>Hill et al., 2013</w:t>
        </w:r>
      </w:hyperlink>
      <w:r w:rsidR="00A96C88">
        <w:rPr>
          <w:noProof/>
        </w:rPr>
        <w:t>)</w:t>
      </w:r>
      <w:r w:rsidR="00A96C88">
        <w:fldChar w:fldCharType="end"/>
      </w:r>
      <w:r w:rsidR="00A96C88">
        <w:t>.</w:t>
      </w:r>
      <w:r w:rsidR="00A96C88" w:rsidDel="00040479">
        <w:t xml:space="preserve"> </w:t>
      </w:r>
    </w:p>
    <w:p w14:paraId="4D038143" w14:textId="2E04E360" w:rsidR="00B049F7" w:rsidRDefault="00C13B44" w:rsidP="007467D5">
      <w:r>
        <w:t>Other r</w:t>
      </w:r>
      <w:r w:rsidR="00B049F7">
        <w:t>eferences to use</w:t>
      </w:r>
    </w:p>
    <w:p w14:paraId="50928868" w14:textId="15DA2B4E" w:rsidR="00B049F7" w:rsidRDefault="007467D5" w:rsidP="007467D5">
      <w:r>
        <w:fldChar w:fldCharType="begin">
          <w:fldData xml:space="preserve">PEVuZE5vdGU+PENpdGU+PEF1dGhvcj5DYWxsYXdheTwvQXV0aG9yPjxZZWFyPjE5OTg8L1llYXI+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</w:fldData>
        </w:fldChar>
      </w:r>
      <w:r>
        <w:instrText xml:space="preserve"> ADDIN EN.CITE </w:instrText>
      </w:r>
      <w:r>
        <w:fldChar w:fldCharType="begin">
          <w:fldData xml:space="preserve">PEVuZE5vdGU+PENpdGU+PEF1dGhvcj5DYWxsYXdheTwvQXV0aG9yPjxZZWFyPjE5OTg8L1llYXI+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</w:fldData>
        </w:fldChar>
      </w:r>
      <w:r>
        <w:instrText xml:space="preserve"> ADDIN EN.CITE.DATA </w:instrText>
      </w:r>
      <w:r>
        <w:fldChar w:fldCharType="end"/>
      </w:r>
      <w:r>
        <w:fldChar w:fldCharType="separate"/>
      </w:r>
      <w:r>
        <w:rPr>
          <w:noProof/>
        </w:rPr>
        <w:t>(</w:t>
      </w:r>
      <w:hyperlink w:anchor="_ENREF_4" w:tooltip="Callaway, 1998 #491" w:history="1">
        <w:r w:rsidR="005F2D4F">
          <w:rPr>
            <w:noProof/>
          </w:rPr>
          <w:t>E. M. Callaway, 1998</w:t>
        </w:r>
      </w:hyperlink>
      <w:r>
        <w:rPr>
          <w:noProof/>
        </w:rPr>
        <w:t>)</w:t>
      </w:r>
      <w:r>
        <w:fldChar w:fldCharType="end"/>
      </w:r>
    </w:p>
    <w:p w14:paraId="2E18F118" w14:textId="78B353E1" w:rsidR="00B049F7" w:rsidRDefault="007467D5" w:rsidP="007467D5">
      <w:r>
        <w:fldChar w:fldCharType="begin"/>
      </w:r>
      <w:r>
        <w:instrText xml:space="preserve"> ADDIN EN.CITE &lt;EndNote&gt;&lt;Cite&gt;&lt;Author&gt;Harris&lt;/Author&gt;&lt;Year&gt;2013&lt;/Year&gt;&lt;RecNum&gt;710&lt;/RecNum&gt;&lt;DisplayText&gt;(Harris &amp;amp; Mrsic-Flogel, 2013)&lt;/DisplayText&gt;&lt;record&gt;&lt;rec-number&gt;710&lt;/rec-number&gt;&lt;foreign-keys&gt;&lt;key app="EN" db-id="dz2swwa0gt9pzpesa9ep2ptcvtwwpwt9fa0x" timestamp="1399468342"&gt;710&lt;/key&gt;&lt;key app="ENWeb" db-id=""&gt;0&lt;/key&gt;&lt;/foreign-keys&gt;&lt;ref-type name="Journal Article"&gt;17&lt;/ref-type&gt;&lt;contributors&gt;&lt;authors&gt;&lt;author&gt;Harris, K. D.&lt;/author&gt;&lt;author&gt;Mrsic-Flogel, T. D.&lt;/author&gt;&lt;/authors&gt;&lt;/contributors&gt;&lt;auth-address&gt;1] UCL Institute of Neurology, Queen Square, London WC1N 3BG, UK [2] UCL Department of Neuroscience, Physiology and Pharmacology, 21 University Street, London WC1E 6DE, UK.&lt;/auth-address&gt;&lt;titles&gt;&lt;title&gt;Cortical connectivity and sensory coding&lt;/title&gt;&lt;secondary-title&gt;Nature&lt;/secondary-title&gt;&lt;alt-title&gt;Nature&lt;/alt-title&gt;&lt;/titles&gt;&lt;periodical&gt;&lt;full-title&gt;Nature&lt;/full-title&gt;&lt;abbr-1&gt;Nature&lt;/abbr-1&gt;&lt;/periodical&gt;&lt;alt-periodical&gt;&lt;full-title&gt;Nature&lt;/full-title&gt;&lt;abbr-1&gt;Nature&lt;/abbr-1&gt;&lt;/alt-periodical&gt;&lt;pages&gt;51-8&lt;/pages&gt;&lt;volume&gt;503&lt;/volume&gt;&lt;number&gt;7474&lt;/number&gt;&lt;keywords&gt;&lt;keyword&gt;Animals&lt;/keyword&gt;&lt;keyword&gt;Auditory Cortex/cytology/physiology&lt;/keyword&gt;&lt;keyword&gt;Cerebral Cortex/*cytology/*physiology&lt;/keyword&gt;&lt;keyword&gt;Interneurons/cytology/physiology&lt;/keyword&gt;&lt;keyword&gt;Models, Neurological&lt;/keyword&gt;&lt;keyword&gt;Neural Pathways/*cytology/physiology&lt;/keyword&gt;&lt;keyword&gt;Sensory Receptor Cells/*cytology/*physiology&lt;/keyword&gt;&lt;keyword&gt;Somatosensory Cortex/cytology/physiology&lt;/keyword&gt;&lt;keyword&gt;Visual Cortex/cytology/physiology&lt;/keyword&gt;&lt;/keywords&gt;&lt;dates&gt;&lt;year&gt;2013&lt;/year&gt;&lt;pub-dates&gt;&lt;date&gt;Nov 7&lt;/date&gt;&lt;/pub-dates&gt;&lt;/dates&gt;&lt;isbn&gt;1476-4687 (Electronic)&amp;#xD;0028-0836 (Linking)&lt;/isbn&gt;&lt;accession-num&gt;24201278&lt;/accession-num&gt;&lt;urls&gt;&lt;related-urls&gt;&lt;url&gt;http://www.ncbi.nlm.nih.gov/pubmed/24201278&lt;/url&gt;&lt;/related-urls&gt;&lt;/urls&gt;&lt;electronic-resource-num&gt;10.1038/nature12654&lt;/electronic-resource-num&gt;&lt;/record&gt;&lt;/Cite&gt;&lt;/EndNote&gt;</w:instrText>
      </w:r>
      <w:r>
        <w:fldChar w:fldCharType="separate"/>
      </w:r>
      <w:r>
        <w:rPr>
          <w:noProof/>
        </w:rPr>
        <w:t>(</w:t>
      </w:r>
      <w:hyperlink w:anchor="_ENREF_9" w:tooltip="Harris, 2013 #710" w:history="1">
        <w:r w:rsidR="005F2D4F">
          <w:rPr>
            <w:noProof/>
          </w:rPr>
          <w:t>Harris &amp; Mrsic-Flogel, 2013</w:t>
        </w:r>
      </w:hyperlink>
      <w:r>
        <w:rPr>
          <w:noProof/>
        </w:rPr>
        <w:t>)</w:t>
      </w:r>
      <w:r>
        <w:fldChar w:fldCharType="end"/>
      </w:r>
    </w:p>
    <w:p w14:paraId="7BCEDF92" w14:textId="0268B0C4" w:rsidR="00B049F7" w:rsidRDefault="007467D5" w:rsidP="007467D5">
      <w:r>
        <w:fldChar w:fldCharType="begin"/>
      </w:r>
      <w:r>
        <w:instrText xml:space="preserve"> ADDIN EN.CITE &lt;EndNote&gt;&lt;Cite&gt;&lt;Author&gt;Bannister&lt;/Author&gt;&lt;Year&gt;2005&lt;/Year&gt;&lt;RecNum&gt;703&lt;/RecNum&gt;&lt;DisplayText&gt;(Bannister, 2005)&lt;/DisplayText&gt;&lt;record&gt;&lt;rec-number&gt;703&lt;/rec-number&gt;&lt;foreign-keys&gt;&lt;key app="EN" db-id="dz2swwa0gt9pzpesa9ep2ptcvtwwpwt9fa0x" timestamp="1396913653"&gt;703&lt;/key&gt;&lt;key app="ENWeb" db-id=""&gt;0&lt;/key&gt;&lt;/foreign-keys&gt;&lt;ref-type name="Journal Article"&gt;17&lt;/ref-type&gt;&lt;contributors&gt;&lt;authors&gt;&lt;author&gt;Bannister, A. P.&lt;/author&gt;&lt;/authors&gt;&lt;/contributors&gt;&lt;auth-address&gt;Department of Pharmacology, The School of Pharmacy, 29-39 Brunswick Square, London WC1N 1AX, UK. pbannister@tri-london.ac.uk&lt;/auth-address&gt;&lt;titles&gt;&lt;title&gt;Inter- and intra-laminar connections of pyramidal cells in the neocortex&lt;/title&gt;&lt;secondary-title&gt;Neurosci Res&lt;/secondary-title&gt;&lt;alt-title&gt;Neuroscience research&lt;/alt-title&gt;&lt;/titles&gt;&lt;periodical&gt;&lt;full-title&gt;Neuroscience Research&lt;/full-title&gt;&lt;abbr-1&gt;Neurosci Res&lt;/abbr-1&gt;&lt;/periodical&gt;&lt;alt-periodical&gt;&lt;full-title&gt;Neuroscience Research&lt;/full-title&gt;&lt;abbr-1&gt;Neurosci Res&lt;/abbr-1&gt;&lt;/alt-periodical&gt;&lt;pages&gt;95-103&lt;/pages&gt;&lt;volume&gt;53&lt;/volume&gt;&lt;number&gt;2&lt;/number&gt;&lt;keywords&gt;&lt;keyword&gt;Animals&lt;/keyword&gt;&lt;keyword&gt;Humans&lt;/keyword&gt;&lt;keyword&gt;Neocortex/*cytology/metabolism&lt;/keyword&gt;&lt;keyword&gt;Neural Pathways/*cytology/metabolism&lt;/keyword&gt;&lt;keyword&gt;Pyramidal Cells/*cytology/metabolism&lt;/keyword&gt;&lt;/keywords&gt;&lt;dates&gt;&lt;year&gt;2005&lt;/year&gt;&lt;pub-dates&gt;&lt;date&gt;Oct&lt;/date&gt;&lt;/pub-dates&gt;&lt;/dates&gt;&lt;isbn&gt;0168-0102 (Print)&amp;#xD;0168-0102 (Linking)&lt;/isbn&gt;&lt;accession-num&gt;16054257&lt;/accession-num&gt;&lt;urls&gt;&lt;related-urls&gt;&lt;url&gt;http://www.ncbi.nlm.nih.gov/pubmed/16054257&lt;/url&gt;&lt;/related-urls&gt;&lt;/urls&gt;&lt;electronic-resource-num&gt;10.1016/j.neures.2005.06.019&lt;/electronic-resource-num&gt;&lt;/record&gt;&lt;/Cite&gt;&lt;/EndNote&gt;</w:instrText>
      </w:r>
      <w:r>
        <w:fldChar w:fldCharType="separate"/>
      </w:r>
      <w:r>
        <w:rPr>
          <w:noProof/>
        </w:rPr>
        <w:t>(</w:t>
      </w:r>
      <w:hyperlink w:anchor="_ENREF_1" w:tooltip="Bannister, 2005 #703" w:history="1">
        <w:r w:rsidR="005F2D4F">
          <w:rPr>
            <w:noProof/>
          </w:rPr>
          <w:t>Bannister, 2005</w:t>
        </w:r>
      </w:hyperlink>
      <w:r>
        <w:rPr>
          <w:noProof/>
        </w:rPr>
        <w:t>)</w:t>
      </w:r>
      <w:r>
        <w:fldChar w:fldCharType="end"/>
      </w:r>
    </w:p>
    <w:p w14:paraId="1712A141" w14:textId="148972FC" w:rsidR="00B049F7" w:rsidRDefault="007467D5">
      <w:r>
        <w:fldChar w:fldCharType="begin"/>
      </w:r>
      <w:r>
        <w:instrText xml:space="preserve"> ADDIN EN.CITE &lt;EndNote&gt;&lt;Cite&gt;&lt;Author&gt;Mountcastle&lt;/Author&gt;&lt;Year&gt;1997&lt;/Year&gt;&lt;RecNum&gt;702&lt;/RecNum&gt;&lt;DisplayText&gt;(Mountcastle, 1997)&lt;/DisplayText&gt;&lt;record&gt;&lt;rec-number&gt;702&lt;/rec-number&gt;&lt;foreign-keys&gt;&lt;key app="EN" db-id="dz2swwa0gt9pzpesa9ep2ptcvtwwpwt9fa0x" timestamp="1396910536"&gt;702&lt;/key&gt;&lt;key app="ENWeb" db-id=""&gt;0&lt;/key&gt;&lt;/foreign-keys&gt;&lt;ref-type name="Journal Article"&gt;17&lt;/ref-type&gt;&lt;contributors&gt;&lt;authors&gt;&lt;author&gt;Mountcastle, V.&lt;/author&gt;&lt;/authors&gt;&lt;/contributors&gt;&lt;titles&gt;&lt;title&gt;The columnar organization of the neocortex&lt;/title&gt;&lt;secondary-title&gt;Brain&lt;/secondary-title&gt;&lt;/titles&gt;&lt;periodical&gt;&lt;full-title&gt;Brain&lt;/full-title&gt;&lt;abbr-1&gt;Brain : a journal of neurology&lt;/abbr-1&gt;&lt;/periodical&gt;&lt;pages&gt;701-722&lt;/pages&gt;&lt;volume&gt;120&lt;/volume&gt;&lt;dates&gt;&lt;year&gt;1997&lt;/year&gt;&lt;/dates&gt;&lt;urls&gt;&lt;/urls&gt;&lt;/record&gt;&lt;/Cite&gt;&lt;/EndNote&gt;</w:instrText>
      </w:r>
      <w:r>
        <w:fldChar w:fldCharType="separate"/>
      </w:r>
      <w:r>
        <w:rPr>
          <w:noProof/>
        </w:rPr>
        <w:t>(</w:t>
      </w:r>
      <w:hyperlink w:anchor="_ENREF_23" w:tooltip="Mountcastle, 1997 #702" w:history="1">
        <w:r w:rsidR="005F2D4F">
          <w:rPr>
            <w:noProof/>
          </w:rPr>
          <w:t>Mountcastle, 1997</w:t>
        </w:r>
      </w:hyperlink>
      <w:r>
        <w:rPr>
          <w:noProof/>
        </w:rPr>
        <w:t>)</w:t>
      </w:r>
      <w:r>
        <w:fldChar w:fldCharType="end"/>
      </w:r>
      <w:r w:rsidR="00B049F7">
        <w:t xml:space="preserve"> </w:t>
      </w:r>
    </w:p>
    <w:p w14:paraId="34A9E792" w14:textId="4696DECB" w:rsidR="00B049F7" w:rsidRDefault="007467D5" w:rsidP="007467D5">
      <w:r>
        <w:fldChar w:fldCharType="begin"/>
      </w:r>
      <w:r>
        <w:instrText xml:space="preserve"> ADDIN EN.CITE &lt;EndNote&gt;&lt;Cite&gt;&lt;Author&gt;Victor&lt;/Author&gt;&lt;Year&gt;1994&lt;/Year&gt;&lt;RecNum&gt;666&lt;/RecNum&gt;&lt;DisplayText&gt;(Victor, Purpura, Katz, &amp;amp; Mao, 1994)&lt;/DisplayText&gt;&lt;record&gt;&lt;rec-number&gt;666&lt;/rec-number&gt;&lt;foreign-keys&gt;&lt;key app="EN" db-id="dz2swwa0gt9pzpesa9ep2ptcvtwwpwt9fa0x" timestamp="1395753482"&gt;666&lt;/key&gt;&lt;/foreign-keys&gt;&lt;ref-type name="Journal Article"&gt;17&lt;/ref-type&gt;&lt;contributors&gt;&lt;authors&gt;&lt;author&gt;Victor, J. D.&lt;/author&gt;&lt;author&gt;Purpura, K.&lt;/author&gt;&lt;author&gt;Katz, E.&lt;/author&gt;&lt;author&gt;Mao, B.&lt;/author&gt;&lt;/authors&gt;&lt;/contributors&gt;&lt;titles&gt;&lt;title&gt;Population encoding of spatial frequency, orientation, and color in macaque V1&lt;/title&gt;&lt;secondary-title&gt;J Neurophysiol&lt;/secondary-title&gt;&lt;/titles&gt;&lt;periodical&gt;&lt;full-title&gt;J Neurophysiol&lt;/full-title&gt;&lt;abbr-1&gt;Journal of neurophysiology&lt;/abbr-1&gt;&lt;/periodical&gt;&lt;pages&gt;2151-2166&lt;/pages&gt;&lt;volume&gt;72&lt;/volume&gt;&lt;number&gt;5&lt;/number&gt;&lt;dates&gt;&lt;year&gt;1994&lt;/year&gt;&lt;/dates&gt;&lt;urls&gt;&lt;/urls&gt;&lt;/record&gt;&lt;/Cite&gt;&lt;/EndNote&gt;</w:instrText>
      </w:r>
      <w:r>
        <w:fldChar w:fldCharType="separate"/>
      </w:r>
      <w:r>
        <w:rPr>
          <w:noProof/>
        </w:rPr>
        <w:t>(</w:t>
      </w:r>
      <w:hyperlink w:anchor="_ENREF_35" w:tooltip="Victor, 1994 #666" w:history="1">
        <w:r w:rsidR="005F2D4F">
          <w:rPr>
            <w:noProof/>
          </w:rPr>
          <w:t>Victor, Purpura, Katz, &amp; Mao, 1994</w:t>
        </w:r>
      </w:hyperlink>
      <w:r>
        <w:rPr>
          <w:noProof/>
        </w:rPr>
        <w:t>)</w:t>
      </w:r>
      <w:r>
        <w:fldChar w:fldCharType="end"/>
      </w:r>
    </w:p>
    <w:p w14:paraId="3DFAF5B3" w14:textId="40F46659" w:rsidR="00B049F7" w:rsidRDefault="007467D5" w:rsidP="007467D5">
      <w:r>
        <w:lastRenderedPageBreak/>
        <w:fldChar w:fldCharType="begin"/>
      </w:r>
      <w:r>
        <w:instrText xml:space="preserve"> ADDIN EN.CITE &lt;EndNote&gt;&lt;Cite&gt;&lt;Author&gt;Hansen&lt;/Author&gt;&lt;Year&gt;2012&lt;/Year&gt;&lt;RecNum&gt;700&lt;/RecNum&gt;&lt;DisplayText&gt;(Hansen, Chelaru, &amp;amp; Dragoi, 2012)&lt;/DisplayText&gt;&lt;record&gt;&lt;rec-number&gt;700&lt;/rec-number&gt;&lt;foreign-keys&gt;&lt;key app="EN" db-id="dz2swwa0gt9pzpesa9ep2ptcvtwwpwt9fa0x" timestamp="1396877400"&gt;700&lt;/key&gt;&lt;key app="ENWeb" db-id=""&gt;0&lt;/key&gt;&lt;/foreign-keys&gt;&lt;ref-type name="Journal Article"&gt;17&lt;/ref-type&gt;&lt;contributors&gt;&lt;authors&gt;&lt;author&gt;Hansen, B. J.&lt;/author&gt;&lt;author&gt;Chelaru, M. I.&lt;/author&gt;&lt;author&gt;Dragoi, V.&lt;/author&gt;&lt;/authors&gt;&lt;/contributors&gt;&lt;auth-address&gt;Department of Neurobiology and Anatomy, University of Texas-Houston Medical School, Houston, TX 77030, USA.&lt;/auth-address&gt;&lt;titles&gt;&lt;title&gt;Correlated variability in laminar cortical circuits&lt;/title&gt;&lt;secondary-title&gt;Neuron&lt;/secondary-title&gt;&lt;alt-title&gt;Neuron&lt;/alt-title&gt;&lt;/titles&gt;&lt;periodical&gt;&lt;full-title&gt;Neuron&lt;/full-title&gt;&lt;abbr-1&gt;Neuron&lt;/abbr-1&gt;&lt;/periodical&gt;&lt;alt-periodical&gt;&lt;full-title&gt;Neuron&lt;/full-title&gt;&lt;abbr-1&gt;Neuron&lt;/abbr-1&gt;&lt;/alt-periodical&gt;&lt;pages&gt;590-602&lt;/pages&gt;&lt;volume&gt;76&lt;/volume&gt;&lt;number&gt;3&lt;/number&gt;&lt;keywords&gt;&lt;keyword&gt;Action Potentials/*physiology&lt;/keyword&gt;&lt;keyword&gt;Animals&lt;/keyword&gt;&lt;keyword&gt;Macaca mulatta&lt;/keyword&gt;&lt;keyword&gt;Nerve Net/cytology/*physiology&lt;/keyword&gt;&lt;keyword&gt;Visual Cortex/cytology/*physiology&lt;/keyword&gt;&lt;/keywords&gt;&lt;dates&gt;&lt;year&gt;2012&lt;/year&gt;&lt;pub-dates&gt;&lt;date&gt;Nov 8&lt;/date&gt;&lt;/pub-dates&gt;&lt;/dates&gt;&lt;isbn&gt;1097-4199 (Electronic)&amp;#xD;0896-6273 (Linking)&lt;/isbn&gt;&lt;accession-num&gt;23141070&lt;/accession-num&gt;&lt;urls&gt;&lt;related-urls&gt;&lt;url&gt;http://www.ncbi.nlm.nih.gov/pubmed/23141070&lt;/url&gt;&lt;/related-urls&gt;&lt;/urls&gt;&lt;custom2&gt;3653617&lt;/custom2&gt;&lt;electronic-resource-num&gt;10.1016/j.neuron.2012.08.029&lt;/electronic-resource-num&gt;&lt;/record&gt;&lt;/Cite&gt;&lt;/EndNote&gt;</w:instrText>
      </w:r>
      <w:r>
        <w:fldChar w:fldCharType="separate"/>
      </w:r>
      <w:r>
        <w:rPr>
          <w:noProof/>
        </w:rPr>
        <w:t>(</w:t>
      </w:r>
      <w:hyperlink w:anchor="_ENREF_8" w:tooltip="Hansen, 2012 #700" w:history="1">
        <w:r w:rsidR="005F2D4F">
          <w:rPr>
            <w:noProof/>
          </w:rPr>
          <w:t>Hansen, Chelaru, &amp; Dragoi, 2012</w:t>
        </w:r>
      </w:hyperlink>
      <w:r>
        <w:rPr>
          <w:noProof/>
        </w:rPr>
        <w:t>)</w:t>
      </w:r>
      <w:r>
        <w:fldChar w:fldCharType="end"/>
      </w:r>
    </w:p>
    <w:p w14:paraId="2623296C" w14:textId="4B97463A" w:rsidR="00B049F7" w:rsidRDefault="007467D5" w:rsidP="007467D5">
      <w:r>
        <w:fldChar w:fldCharType="begin"/>
      </w:r>
      <w:r w:rsidR="00852BDE">
        <w:instrText xml:space="preserve"> ADDIN EN.CITE &lt;EndNote&gt;&lt;Cite&gt;&lt;Author&gt;Spaak&lt;/Author&gt;&lt;Year&gt;2012&lt;/Year&gt;&lt;RecNum&gt;712&lt;/RecNum&gt;&lt;DisplayText&gt;(Spaak et al., 2012)&lt;/DisplayText&gt;&lt;record&gt;&lt;rec-number&gt;712&lt;/rec-number&gt;&lt;foreign-keys&gt;&lt;key app="EN" db-id="dz2swwa0gt9pzpesa9ep2ptcvtwwpwt9fa0x" timestamp="1401986167"&gt;712&lt;/key&gt;&lt;key app="ENWeb" db-id=""&gt;0&lt;/key&gt;&lt;/foreign-keys&gt;&lt;ref-type name="Journal Article"&gt;17&lt;/ref-type&gt;&lt;contributors&gt;&lt;authors&gt;&lt;author&gt;Spaak, E.&lt;/author&gt;&lt;author&gt;Bonnefond, M.&lt;/author&gt;&lt;author&gt;Maier, A.&lt;/author&gt;&lt;author&gt;Leopold, D. A.&lt;/author&gt;&lt;author&gt;Jensen, O.&lt;/author&gt;&lt;/authors&gt;&lt;/contributors&gt;&lt;auth-address&gt;Donders Institute for Brain, Cognition, and Behaviour, Radboud University Nijmegen, 6500 HE Nijmegen, The Netherlands.&lt;/auth-address&gt;&lt;titles&gt;&lt;title&gt;Layer-specific entrainment of gamma-band neural activity by the alpha rhythm in monkey visual cortex&lt;/title&gt;&lt;secondary-title&gt;Curr Biol&lt;/secondary-title&gt;&lt;alt-title&gt;Current biology : CB&lt;/alt-title&gt;&lt;/titles&gt;&lt;periodical&gt;&lt;full-title&gt;Curr Biol&lt;/full-title&gt;&lt;abbr-1&gt;Current biology : CB&lt;/abbr-1&gt;&lt;/periodical&gt;&lt;alt-periodical&gt;&lt;full-title&gt;Curr Biol&lt;/full-title&gt;&lt;abbr-1&gt;Current biology : CB&lt;/abbr-1&gt;&lt;/alt-periodical&gt;&lt;pages&gt;2313-8&lt;/pages&gt;&lt;volume&gt;22&lt;/volume&gt;&lt;number&gt;24&lt;/number&gt;&lt;keywords&gt;&lt;keyword&gt;Animals&lt;/keyword&gt;&lt;keyword&gt;Electrodes&lt;/keyword&gt;&lt;keyword&gt;Haplorhini/*physiology&lt;/keyword&gt;&lt;keyword&gt;Neurons/*physiology&lt;/keyword&gt;&lt;keyword&gt;Visual Cortex/cytology/*physiology&lt;/keyword&gt;&lt;/keywords&gt;&lt;dates&gt;&lt;year&gt;2012&lt;/year&gt;&lt;pub-dates&gt;&lt;date&gt;Dec 18&lt;/date&gt;&lt;/pub-dates&gt;&lt;/dates&gt;&lt;isbn&gt;1879-0445 (Electronic)&amp;#xD;0960-9822 (Linking)&lt;/isbn&gt;&lt;accession-num&gt;23159599&lt;/accession-num&gt;&lt;urls&gt;&lt;related-urls&gt;&lt;url&gt;http://www.ncbi.nlm.nih.gov/pubmed/23159599&lt;/url&gt;&lt;/related-urls&gt;&lt;/urls&gt;&lt;custom2&gt;3528834&lt;/custom2&gt;&lt;electronic-resource-num&gt;10.1016/j.cub.2012.10.020&lt;/electronic-resource-num&gt;&lt;/record&gt;&lt;/Cite&gt;&lt;/EndNote&gt;</w:instrText>
      </w:r>
      <w:r>
        <w:fldChar w:fldCharType="separate"/>
      </w:r>
      <w:r w:rsidR="00852BDE">
        <w:rPr>
          <w:noProof/>
        </w:rPr>
        <w:t>(</w:t>
      </w:r>
      <w:hyperlink w:anchor="_ENREF_30" w:tooltip="Spaak, 2012 #712" w:history="1">
        <w:r w:rsidR="005F2D4F">
          <w:rPr>
            <w:noProof/>
          </w:rPr>
          <w:t>Spaak et al., 2012</w:t>
        </w:r>
      </w:hyperlink>
      <w:r w:rsidR="00852BDE">
        <w:rPr>
          <w:noProof/>
        </w:rPr>
        <w:t>)</w:t>
      </w:r>
      <w:r>
        <w:fldChar w:fldCharType="end"/>
      </w:r>
    </w:p>
    <w:p w14:paraId="4D4CF517" w14:textId="425B07CD" w:rsidR="007467D5" w:rsidRDefault="007467D5" w:rsidP="007467D5">
      <w:r>
        <w:fldChar w:fldCharType="begin"/>
      </w:r>
      <w:r w:rsidR="00852BDE">
        <w:instrText xml:space="preserve"> ADDIN EN.CITE &lt;EndNote&gt;&lt;Cite&gt;&lt;Author&gt;Maier&lt;/Author&gt;&lt;Year&gt;2010&lt;/Year&gt;&lt;RecNum&gt;644&lt;/RecNum&gt;&lt;DisplayText&gt;(Maier et al., 2010)&lt;/DisplayText&gt;&lt;record&gt;&lt;rec-number&gt;644&lt;/rec-number&gt;&lt;foreign-keys&gt;&lt;key app="EN" db-id="dz2swwa0gt9pzpesa9ep2ptcvtwwpwt9fa0x" timestamp="1395753481"&gt;644&lt;/key&gt;&lt;/foreign-keys&gt;&lt;ref-type name="Journal Article"&gt;17&lt;/ref-type&gt;&lt;contributors&gt;&lt;authors&gt;&lt;author&gt;Maier, A.&lt;/author&gt;&lt;author&gt;Adams, G. K.&lt;/author&gt;&lt;author&gt;Aura, C.&lt;/author&gt;&lt;author&gt;Leopold, D. A.&lt;/author&gt;&lt;/authors&gt;&lt;/contributors&gt;&lt;auth-address&gt;Unit on Cognitive Neurophysiology and Imaging, Laboratory of Neuropsychology, National Institute of Mental Health, National Institutes of Health Bethesda, MD, USA.&lt;/auth-address&gt;&lt;titles&gt;&lt;title&gt;Distinct superficial and deep laminar domains of activity in the visual cortex during rest and stimulation&lt;/title&gt;&lt;secondary-title&gt;Front Syst Neurosci&lt;/secondary-title&gt;&lt;alt-title&gt;Frontiers in systems neuroscience&lt;/alt-title&gt;&lt;/titles&gt;&lt;periodical&gt;&lt;full-title&gt;Front Syst Neurosci&lt;/full-title&gt;&lt;abbr-1&gt;Frontiers in systems neuroscience&lt;/abbr-1&gt;&lt;/periodical&gt;&lt;alt-periodical&gt;&lt;full-title&gt;Front Syst Neurosci&lt;/full-title&gt;&lt;abbr-1&gt;Frontiers in systems neuroscience&lt;/abbr-1&gt;&lt;/alt-periodical&gt;&lt;volume&gt;4&lt;/volume&gt;&lt;dates&gt;&lt;year&gt;2010&lt;/year&gt;&lt;/dates&gt;&lt;isbn&gt;1662-5137 (Electronic)&amp;#xD;1662-5137 (Linking)&lt;/isbn&gt;&lt;accession-num&gt;20802856&lt;/accession-num&gt;&lt;urls&gt;&lt;related-urls&gt;&lt;url&gt;http://www.ncbi.nlm.nih.gov/pubmed/20802856&lt;/url&gt;&lt;/related-urls&gt;&lt;/urls&gt;&lt;custom2&gt;2928665&lt;/custom2&gt;&lt;electronic-resource-num&gt;10.3389/fnsys.2010.00031&lt;/electronic-resource-num&gt;&lt;/record&gt;&lt;/Cite&gt;&lt;/EndNote&gt;</w:instrText>
      </w:r>
      <w:r>
        <w:fldChar w:fldCharType="separate"/>
      </w:r>
      <w:r w:rsidR="00852BDE">
        <w:rPr>
          <w:noProof/>
        </w:rPr>
        <w:t>(</w:t>
      </w:r>
      <w:hyperlink w:anchor="_ENREF_21" w:tooltip="Maier, 2010 #644" w:history="1">
        <w:r w:rsidR="005F2D4F">
          <w:rPr>
            <w:noProof/>
          </w:rPr>
          <w:t>Maier et al., 2010</w:t>
        </w:r>
      </w:hyperlink>
      <w:r w:rsidR="00852BDE">
        <w:rPr>
          <w:noProof/>
        </w:rPr>
        <w:t>)</w:t>
      </w:r>
      <w:r>
        <w:fldChar w:fldCharType="end"/>
      </w:r>
      <w:r>
        <w:t>.</w:t>
      </w:r>
    </w:p>
    <w:p w14:paraId="4366FA0D" w14:textId="07830AA2" w:rsidR="00B049F7" w:rsidRDefault="00B049F7" w:rsidP="007467D5">
      <w:r>
        <w:fldChar w:fldCharType="begin">
          <w:fldData xml:space="preserve">PEVuZE5vdGU+PENpdGU+PEF1dGhvcj5TZWxmPC9BdXRob3I+PFllYXI+MjAxMzwvWWVhcj48UmVj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</w:fldData>
        </w:fldChar>
      </w:r>
      <w:r>
        <w:instrText xml:space="preserve"> ADDIN EN.CITE </w:instrText>
      </w:r>
      <w:r>
        <w:fldChar w:fldCharType="begin">
          <w:fldData xml:space="preserve">PEVuZE5vdGU+PENpdGU+PEF1dGhvcj5TZWxmPC9BdXRob3I+PFllYXI+MjAxMzwvWWVhcj48UmVj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</w:fldData>
        </w:fldChar>
      </w:r>
      <w:r>
        <w:instrText xml:space="preserve"> ADDIN EN.CITE.DATA </w:instrText>
      </w:r>
      <w:r>
        <w:fldChar w:fldCharType="end"/>
      </w:r>
      <w:r>
        <w:fldChar w:fldCharType="separate"/>
      </w:r>
      <w:r>
        <w:rPr>
          <w:noProof/>
        </w:rPr>
        <w:t>(</w:t>
      </w:r>
      <w:hyperlink w:anchor="_ENREF_28" w:tooltip="Self, 2013 #380" w:history="1">
        <w:r w:rsidR="005F2D4F">
          <w:rPr>
            <w:noProof/>
          </w:rPr>
          <w:t>Self, van Kerkoerle, Super, &amp; Roelfsema, 2013</w:t>
        </w:r>
      </w:hyperlink>
      <w:r>
        <w:rPr>
          <w:noProof/>
        </w:rPr>
        <w:t>)</w:t>
      </w:r>
      <w:r>
        <w:fldChar w:fldCharType="end"/>
      </w:r>
    </w:p>
    <w:p w14:paraId="5CA4DDE3" w14:textId="1609ABB2" w:rsidR="000E2B35" w:rsidRPr="007E674A" w:rsidRDefault="001F46B8" w:rsidP="00FE40D7">
      <w:pPr>
        <w:pStyle w:val="Heading1"/>
      </w:pPr>
      <w:r>
        <w:t>Experimental Methods</w:t>
      </w:r>
    </w:p>
    <w:p w14:paraId="2EEADCC1" w14:textId="77777777" w:rsidR="00AB3385" w:rsidRDefault="001F46B8" w:rsidP="00AB3385">
      <w:pPr>
        <w:pStyle w:val="Heading2"/>
      </w:pPr>
      <w:r w:rsidRPr="00821831">
        <w:t xml:space="preserve">Ethics </w:t>
      </w:r>
      <w:r w:rsidR="00AB3385">
        <w:t>Statement</w:t>
      </w:r>
    </w:p>
    <w:p w14:paraId="0323AB83" w14:textId="5A11FBAF" w:rsidR="001F46B8" w:rsidRPr="00FE40D7" w:rsidRDefault="001F46B8" w:rsidP="001F46B8">
      <w:pPr>
        <w:rPr>
          <w:color w:val="000000" w:themeColor="text1"/>
        </w:rPr>
      </w:pPr>
      <w:r w:rsidRPr="00821831">
        <w:t xml:space="preserve">Data </w:t>
      </w:r>
      <w:r w:rsidR="007603CE">
        <w:t>was</w:t>
      </w:r>
      <w:r w:rsidR="007603CE" w:rsidRPr="00821831">
        <w:t xml:space="preserve"> </w:t>
      </w:r>
      <w:r w:rsidRPr="00821831">
        <w:t xml:space="preserve">collected from the primary visual cortex (V1) of four healthy rhesus monkeys </w:t>
      </w:r>
      <w:r w:rsidRPr="00821831">
        <w:rPr>
          <w:i/>
        </w:rPr>
        <w:t>(</w:t>
      </w:r>
      <w:proofErr w:type="spellStart"/>
      <w:r w:rsidRPr="00821831">
        <w:rPr>
          <w:i/>
        </w:rPr>
        <w:t>Macaca</w:t>
      </w:r>
      <w:proofErr w:type="spellEnd"/>
      <w:r w:rsidRPr="00821831">
        <w:rPr>
          <w:i/>
        </w:rPr>
        <w:t xml:space="preserve"> </w:t>
      </w:r>
      <w:proofErr w:type="spellStart"/>
      <w:r w:rsidRPr="00821831">
        <w:rPr>
          <w:i/>
        </w:rPr>
        <w:t>mulatta</w:t>
      </w:r>
      <w:proofErr w:type="spellEnd"/>
      <w:r w:rsidRPr="00821831">
        <w:rPr>
          <w:i/>
        </w:rPr>
        <w:t xml:space="preserve">; </w:t>
      </w:r>
      <w:r w:rsidRPr="00C12269">
        <w:t>four males 8</w:t>
      </w:r>
      <w:r w:rsidR="009C2FBF">
        <w:t>–</w:t>
      </w:r>
      <w:r w:rsidRPr="00C12269">
        <w:t>11 kg;</w:t>
      </w:r>
      <w:r w:rsidRPr="00821831">
        <w:t xml:space="preserve"> 10</w:t>
      </w:r>
      <w:r w:rsidR="009C2FBF">
        <w:t>–</w:t>
      </w:r>
      <w:r w:rsidRPr="00821831">
        <w:t>12 years). All the experimental procedures were approved by the local authorities (</w:t>
      </w:r>
      <w:proofErr w:type="spellStart"/>
      <w:r w:rsidRPr="00821831">
        <w:t>Regierungspräsidium</w:t>
      </w:r>
      <w:proofErr w:type="spellEnd"/>
      <w:r w:rsidRPr="00821831">
        <w:t xml:space="preserve">, Baden-Württemberg, </w:t>
      </w:r>
      <w:proofErr w:type="spellStart"/>
      <w:r w:rsidRPr="00821831">
        <w:t>Tübingen</w:t>
      </w:r>
      <w:proofErr w:type="spellEnd"/>
      <w:r w:rsidRPr="00821831">
        <w:t xml:space="preserve">, Germany; Project </w:t>
      </w:r>
      <w:r w:rsidRPr="00821831">
        <w:rPr>
          <w:i/>
        </w:rPr>
        <w:t>Nr. KY4/09</w:t>
      </w:r>
      <w:r w:rsidRPr="00821831">
        <w:t xml:space="preserve">) and were in full compliance with the guidelines of the European Community (EUVD 86/609/EEC) and were in concordance with the recommendation of the </w:t>
      </w:r>
      <w:proofErr w:type="spellStart"/>
      <w:r w:rsidRPr="00821831">
        <w:t>Weatherall</w:t>
      </w:r>
      <w:proofErr w:type="spellEnd"/>
      <w:r w:rsidRPr="00821831">
        <w:t xml:space="preserve"> report for the care and use of non-human primates </w:t>
      </w:r>
      <w:r>
        <w:fldChar w:fldCharType="begin"/>
      </w:r>
      <w:r>
        <w:instrText xml:space="preserve"> ADDIN EN.CITE &lt;EndNote&gt;&lt;Cite&gt;&lt;Author&gt;D&lt;/Author&gt;&lt;Year&gt;2006&lt;/Year&gt;&lt;RecNum&gt;699&lt;/RecNum&gt;&lt;DisplayText&gt;(Weatherall, 2006)&lt;/DisplayText&gt;&lt;record&gt;&lt;rec-number&gt;699&lt;/rec-number&gt;&lt;foreign-keys&gt;&lt;key app="EN" db-id="dz2swwa0gt9pzpesa9ep2ptcvtwwpwt9fa0x" timestamp="1395757454"&gt;699&lt;/key&gt;&lt;/foreign-keys&gt;&lt;ref-type name="Journal Article"&gt;17&lt;/ref-type&gt;&lt;contributors&gt;&lt;authors&gt;&lt;author&gt;Weatherall, D&lt;/author&gt;&lt;/authors&gt;&lt;/contributors&gt;&lt;titles&gt;&lt;title&gt;The Weatherall report on the use of non-human primates in research. London:The Royal Society&lt;/title&gt;&lt;/titles&gt;&lt;dates&gt;&lt;year&gt;2006&lt;/year&gt;&lt;/dates&gt;&lt;urls&gt;&lt;/urls&gt;&lt;/record&gt;&lt;/Cite&gt;&lt;/EndNote&gt;</w:instrText>
      </w:r>
      <w:r>
        <w:fldChar w:fldCharType="separate"/>
      </w:r>
      <w:r>
        <w:rPr>
          <w:noProof/>
        </w:rPr>
        <w:t>(</w:t>
      </w:r>
      <w:hyperlink w:anchor="_ENREF_36" w:tooltip="Weatherall, 2006 #699" w:history="1">
        <w:r w:rsidR="005F2D4F">
          <w:rPr>
            <w:noProof/>
          </w:rPr>
          <w:t>Weatherall, 2006</w:t>
        </w:r>
      </w:hyperlink>
      <w:r>
        <w:rPr>
          <w:noProof/>
        </w:rPr>
        <w:t>)</w:t>
      </w:r>
      <w:r>
        <w:fldChar w:fldCharType="end"/>
      </w:r>
      <w:r>
        <w:t>.</w:t>
      </w:r>
      <w:r w:rsidRPr="00821831">
        <w:t xml:space="preserve"> The animals were socially (group-) housed in an enriched environment, under daily veterinarian care. Weight, food and water </w:t>
      </w:r>
      <w:r w:rsidRPr="00FE40D7">
        <w:rPr>
          <w:color w:val="000000" w:themeColor="text1"/>
        </w:rPr>
        <w:t xml:space="preserve">intake </w:t>
      </w:r>
      <w:r w:rsidR="00AB3385" w:rsidRPr="00FE40D7">
        <w:rPr>
          <w:rStyle w:val="IntenseEmphasis"/>
          <w:b w:val="0"/>
          <w:i w:val="0"/>
          <w:color w:val="000000" w:themeColor="text1"/>
        </w:rPr>
        <w:t>were</w:t>
      </w:r>
      <w:r w:rsidRPr="00FE40D7">
        <w:rPr>
          <w:rStyle w:val="IntenseEmphasis"/>
          <w:b w:val="0"/>
          <w:i w:val="0"/>
          <w:color w:val="000000" w:themeColor="text1"/>
        </w:rPr>
        <w:t xml:space="preserve"> carefully monitored on </w:t>
      </w:r>
      <w:r w:rsidR="00AB3385" w:rsidRPr="00FE40D7">
        <w:rPr>
          <w:rStyle w:val="IntenseEmphasis"/>
          <w:b w:val="0"/>
          <w:i w:val="0"/>
          <w:color w:val="000000" w:themeColor="text1"/>
        </w:rPr>
        <w:t>a</w:t>
      </w:r>
      <w:r w:rsidRPr="00FE40D7">
        <w:rPr>
          <w:rStyle w:val="IntenseEmphasis"/>
          <w:b w:val="0"/>
          <w:i w:val="0"/>
          <w:color w:val="000000" w:themeColor="text1"/>
        </w:rPr>
        <w:t xml:space="preserve"> daily basis</w:t>
      </w:r>
      <w:r w:rsidRPr="00FE40D7">
        <w:rPr>
          <w:color w:val="000000" w:themeColor="text1"/>
        </w:rPr>
        <w:t>.</w:t>
      </w:r>
    </w:p>
    <w:p w14:paraId="0A777A70" w14:textId="77777777" w:rsidR="00AB3385" w:rsidRDefault="00137AAF" w:rsidP="00AB3385">
      <w:pPr>
        <w:pStyle w:val="Heading2"/>
      </w:pPr>
      <w:proofErr w:type="spellStart"/>
      <w:r>
        <w:t>Anesthesia</w:t>
      </w:r>
      <w:proofErr w:type="spellEnd"/>
      <w:r>
        <w:t xml:space="preserve"> for Neurophysiology E</w:t>
      </w:r>
      <w:r w:rsidR="001F46B8" w:rsidRPr="00821831">
        <w:t>xperiments</w:t>
      </w:r>
    </w:p>
    <w:p w14:paraId="24A0D6DC" w14:textId="79772DE6" w:rsidR="001F46B8" w:rsidRPr="00821831" w:rsidRDefault="001F46B8" w:rsidP="001F46B8">
      <w:r w:rsidRPr="00821831">
        <w:t xml:space="preserve">The </w:t>
      </w:r>
      <w:proofErr w:type="spellStart"/>
      <w:r w:rsidRPr="00821831">
        <w:t>anesthesia</w:t>
      </w:r>
      <w:proofErr w:type="spellEnd"/>
      <w:r w:rsidRPr="00821831">
        <w:t xml:space="preserve"> protocol for all the experimental procedures have been described previously </w:t>
      </w:r>
      <w:r w:rsidRPr="00821831">
        <w:fldChar w:fldCharType="begin">
          <w:fldData xml:space="preserve">PEVuZE5vdGU+PENpdGU+PEF1dGhvcj5Mb2dvdGhldGlzPC9BdXRob3I+PFllYXI+MTk5OTwvWWVh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==
</w:fldData>
        </w:fldChar>
      </w:r>
      <w:r w:rsidRPr="00821831">
        <w:instrText xml:space="preserve"> ADDIN EN.CITE </w:instrText>
      </w:r>
      <w:r w:rsidRPr="00821831">
        <w:fldChar w:fldCharType="begin">
          <w:fldData xml:space="preserve">PEVuZE5vdGU+PENpdGU+PEF1dGhvcj5Mb2dvdGhldGlzPC9BdXRob3I+PFllYXI+MTk5OTwvWWVh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==
</w:fldData>
        </w:fldChar>
      </w:r>
      <w:r w:rsidRPr="00821831">
        <w:instrText xml:space="preserve"> ADDIN EN.CITE.DATA </w:instrText>
      </w:r>
      <w:r w:rsidRPr="00821831">
        <w:fldChar w:fldCharType="end"/>
      </w:r>
      <w:r w:rsidRPr="00821831">
        <w:fldChar w:fldCharType="separate"/>
      </w:r>
      <w:r w:rsidRPr="00821831">
        <w:rPr>
          <w:noProof/>
        </w:rPr>
        <w:t>(</w:t>
      </w:r>
      <w:hyperlink w:anchor="_ENREF_15" w:tooltip="Logothetis, 1999 #553" w:history="1">
        <w:r w:rsidR="005F2D4F" w:rsidRPr="00821831">
          <w:rPr>
            <w:noProof/>
          </w:rPr>
          <w:t>Logothetis, Guggenberger, Peled, &amp; Pauls, 1999</w:t>
        </w:r>
      </w:hyperlink>
      <w:r w:rsidRPr="00821831">
        <w:rPr>
          <w:noProof/>
        </w:rPr>
        <w:t xml:space="preserve">; </w:t>
      </w:r>
      <w:hyperlink w:anchor="_ENREF_17" w:tooltip="Logothetis, 2001 #555" w:history="1">
        <w:r w:rsidR="005F2D4F" w:rsidRPr="00821831">
          <w:rPr>
            <w:noProof/>
          </w:rPr>
          <w:t>Logothetis, Pauls, Augath, Trinath, &amp; Oeltermann, 2001</w:t>
        </w:r>
      </w:hyperlink>
      <w:r w:rsidRPr="00821831">
        <w:rPr>
          <w:noProof/>
        </w:rPr>
        <w:t>)</w:t>
      </w:r>
      <w:r w:rsidRPr="00821831">
        <w:fldChar w:fldCharType="end"/>
      </w:r>
      <w:r w:rsidRPr="00821831">
        <w:t xml:space="preserve">. Briefly, </w:t>
      </w:r>
      <w:proofErr w:type="spellStart"/>
      <w:r w:rsidRPr="00821831">
        <w:t>glycopyrrolate</w:t>
      </w:r>
      <w:proofErr w:type="spellEnd"/>
      <w:r w:rsidRPr="00821831">
        <w:t xml:space="preserve"> (0.01 mg·kg</w:t>
      </w:r>
      <w:r w:rsidRPr="00821831">
        <w:rPr>
          <w:vertAlign w:val="superscript"/>
        </w:rPr>
        <w:t>-1</w:t>
      </w:r>
      <w:r w:rsidRPr="00821831">
        <w:t>) and ketamine (15 mg·kg</w:t>
      </w:r>
      <w:r w:rsidRPr="00821831">
        <w:rPr>
          <w:vertAlign w:val="superscript"/>
        </w:rPr>
        <w:t>-1</w:t>
      </w:r>
      <w:r w:rsidRPr="00821831">
        <w:t xml:space="preserve">), were used previous to general </w:t>
      </w:r>
      <w:proofErr w:type="spellStart"/>
      <w:r w:rsidRPr="00821831">
        <w:t>anesthesia</w:t>
      </w:r>
      <w:proofErr w:type="spellEnd"/>
      <w:r w:rsidRPr="00821831">
        <w:t>. Induction with fentanyl (3 mg·kg</w:t>
      </w:r>
      <w:r w:rsidRPr="00821831">
        <w:rPr>
          <w:vertAlign w:val="superscript"/>
        </w:rPr>
        <w:t>-1</w:t>
      </w:r>
      <w:r w:rsidRPr="00821831">
        <w:t>), thiopental (5 mg</w:t>
      </w:r>
      <w:r w:rsidRPr="00821831">
        <w:rPr>
          <w:vertAlign w:val="superscript"/>
        </w:rPr>
        <w:t>.</w:t>
      </w:r>
      <w:r w:rsidRPr="00821831">
        <w:t>kg</w:t>
      </w:r>
      <w:r w:rsidRPr="00821831">
        <w:rPr>
          <w:vertAlign w:val="superscript"/>
        </w:rPr>
        <w:t>-1</w:t>
      </w:r>
      <w:r w:rsidRPr="00821831">
        <w:t>) and succinylcholine chloride (3 mg</w:t>
      </w:r>
      <w:r w:rsidRPr="00821831">
        <w:rPr>
          <w:vertAlign w:val="superscript"/>
        </w:rPr>
        <w:t>.</w:t>
      </w:r>
      <w:r w:rsidRPr="00821831">
        <w:t>kg</w:t>
      </w:r>
      <w:r w:rsidRPr="00821831">
        <w:rPr>
          <w:vertAlign w:val="superscript"/>
        </w:rPr>
        <w:t>-1</w:t>
      </w:r>
      <w:r w:rsidRPr="00821831">
        <w:t>), animals were intubated and ventilated using a Servo Ventilator 900C (Siemens, Germany) maintaining an end-tidal CO</w:t>
      </w:r>
      <w:r w:rsidRPr="00821831">
        <w:rPr>
          <w:vertAlign w:val="subscript"/>
        </w:rPr>
        <w:t>2</w:t>
      </w:r>
      <w:r w:rsidRPr="00821831">
        <w:t xml:space="preserve"> of 33-35 mm Hg and oxygen saturation above 95%. The </w:t>
      </w:r>
      <w:proofErr w:type="spellStart"/>
      <w:r w:rsidRPr="00821831">
        <w:t>anesthesia</w:t>
      </w:r>
      <w:proofErr w:type="spellEnd"/>
      <w:r w:rsidRPr="00821831">
        <w:t xml:space="preserve"> was maintained with </w:t>
      </w:r>
      <w:commentRangeStart w:id="121"/>
      <w:r w:rsidRPr="00821831">
        <w:t>remifentanil (0.5</w:t>
      </w:r>
      <w:r w:rsidR="009C2FBF">
        <w:t>–</w:t>
      </w:r>
      <w:r w:rsidRPr="00821831">
        <w:t>2 μg</w:t>
      </w:r>
      <w:r w:rsidRPr="00821831">
        <w:rPr>
          <w:vertAlign w:val="superscript"/>
        </w:rPr>
        <w:t>.</w:t>
      </w:r>
      <w:r w:rsidRPr="00821831">
        <w:t>kg</w:t>
      </w:r>
      <w:r w:rsidRPr="00821831">
        <w:rPr>
          <w:vertAlign w:val="superscript"/>
        </w:rPr>
        <w:t>-1</w:t>
      </w:r>
      <w:r w:rsidRPr="00821831">
        <w:t xml:space="preserve">min) and </w:t>
      </w:r>
      <w:proofErr w:type="spellStart"/>
      <w:r w:rsidRPr="00821831">
        <w:t>mivacurium</w:t>
      </w:r>
      <w:proofErr w:type="spellEnd"/>
      <w:r w:rsidRPr="00821831">
        <w:t xml:space="preserve"> chloride (2</w:t>
      </w:r>
      <w:r w:rsidR="009C2FBF">
        <w:t>–</w:t>
      </w:r>
      <w:r w:rsidRPr="00821831">
        <w:t>6 mg</w:t>
      </w:r>
      <w:r w:rsidRPr="00821831">
        <w:rPr>
          <w:vertAlign w:val="superscript"/>
        </w:rPr>
        <w:t>.</w:t>
      </w:r>
      <w:r w:rsidRPr="00821831">
        <w:t>kg</w:t>
      </w:r>
      <w:r w:rsidRPr="00821831">
        <w:rPr>
          <w:vertAlign w:val="superscript"/>
        </w:rPr>
        <w:t>-1</w:t>
      </w:r>
      <w:r w:rsidRPr="00821831">
        <w:t>h</w:t>
      </w:r>
      <w:commentRangeEnd w:id="121"/>
      <w:r w:rsidR="00C66A95">
        <w:rPr>
          <w:rStyle w:val="CommentReference"/>
        </w:rPr>
        <w:commentReference w:id="121"/>
      </w:r>
      <w:r w:rsidRPr="00D114B6">
        <w:t xml:space="preserve">) </w:t>
      </w:r>
      <w:r w:rsidR="00B44C99" w:rsidRPr="00FE40D7">
        <w:t>which ensured</w:t>
      </w:r>
      <w:r w:rsidRPr="00D114B6">
        <w:t xml:space="preserve"> no eye</w:t>
      </w:r>
      <w:r w:rsidRPr="00821831">
        <w:t xml:space="preserve"> movement during </w:t>
      </w:r>
      <w:proofErr w:type="spellStart"/>
      <w:r w:rsidRPr="00821831">
        <w:t>electrophygiological</w:t>
      </w:r>
      <w:proofErr w:type="spellEnd"/>
      <w:r w:rsidRPr="00821831">
        <w:t xml:space="preserve"> recordings. The </w:t>
      </w:r>
      <w:proofErr w:type="spellStart"/>
      <w:r w:rsidRPr="00821831">
        <w:t>anesthetics</w:t>
      </w:r>
      <w:proofErr w:type="spellEnd"/>
      <w:r w:rsidRPr="00821831">
        <w:t xml:space="preserve"> dosage were established by measuring stress hormones and were selected to ensure unaffected physiological response at normal catecholamine concentrations  </w:t>
      </w:r>
      <w:r w:rsidRPr="00821831">
        <w:fldChar w:fldCharType="begin"/>
      </w:r>
      <w:r w:rsidRPr="00821831">
        <w:instrText xml:space="preserve"> ADDIN EN.CITE &lt;EndNote&gt;&lt;Cite&gt;&lt;Author&gt;Logothetis&lt;/Author&gt;&lt;Year&gt;1999&lt;/Year&gt;&lt;RecNum&gt;553&lt;/RecNum&gt;&lt;DisplayText&gt;(Logothetis et al., 1999)&lt;/DisplayText&gt;&lt;record&gt;&lt;rec-number&gt;553&lt;/rec-number&gt;&lt;foreign-keys&gt;&lt;key app="EN" db-id="dz2swwa0gt9pzpesa9ep2ptcvtwwpwt9fa0x" timestamp="1393580636"&gt;553&lt;/key&gt;&lt;/foreign-keys&gt;&lt;ref-type name="Journal Article"&gt;17&lt;/ref-type&gt;&lt;contributors&gt;&lt;authors&gt;&lt;author&gt;Logothetis, N. K.&lt;/author&gt;&lt;author&gt;Guggenberger, H.&lt;/author&gt;&lt;author&gt;Peled, S.&lt;/author&gt;&lt;author&gt;Pauls, J.&lt;/author&gt;&lt;/authors&gt;&lt;/contributors&gt;&lt;auth-address&gt;Max Planck Institute for Biological Cybernetics, Spemannstr. 38, 72076 Tubingen, Germany. nikos.logothetis@tuebingen.mpg.de&lt;/auth-address&gt;&lt;titles&gt;&lt;title&gt;Functional imaging of the monkey brain&lt;/title&gt;&lt;secondary-title&gt;Nat Neurosci&lt;/secondary-title&gt;&lt;/titles&gt;&lt;periodical&gt;&lt;full-title&gt;Nat Neurosci&lt;/full-title&gt;&lt;abbr-1&gt;Nature neuroscience&lt;/abbr-1&gt;&lt;/periodical&gt;&lt;pages&gt;555-62&lt;/pages&gt;&lt;volume&gt;2&lt;/volume&gt;&lt;number&gt;6&lt;/number&gt;&lt;edition&gt;1999/08/17&lt;/edition&gt;&lt;keywords&gt;&lt;keyword&gt;Animals&lt;/keyword&gt;&lt;keyword&gt;Brain/blood supply/*physiology&lt;/keyword&gt;&lt;keyword&gt;Discrimination (Psychology)/physiology&lt;/keyword&gt;&lt;keyword&gt;Geniculate Bodies/physiology&lt;/keyword&gt;&lt;keyword&gt;Macaca mulatta/*physiology&lt;/keyword&gt;&lt;keyword&gt;*Magnetic Resonance Imaging&lt;/keyword&gt;&lt;keyword&gt;Oxygen/blood&lt;/keyword&gt;&lt;keyword&gt;Photic Stimulation/methods&lt;/keyword&gt;&lt;keyword&gt;Time Factors&lt;/keyword&gt;&lt;keyword&gt;Visual Cortex/physiology&lt;/keyword&gt;&lt;keyword&gt;Visual Pathways/physiology&lt;/keyword&gt;&lt;/keywords&gt;&lt;dates&gt;&lt;year&gt;1999&lt;/year&gt;&lt;pub-dates&gt;&lt;date&gt;Jun&lt;/date&gt;&lt;/pub-dates&gt;&lt;/dates&gt;&lt;isbn&gt;1097-6256 (Print)&amp;#xD;1097-6256 (Linking)&lt;/isbn&gt;&lt;accession-num&gt;10448221&lt;/accession-num&gt;&lt;urls&gt;&lt;related-urls&gt;&lt;url&gt;http://www.ncbi.nlm.nih.gov/entrez/query.fcgi?cmd=Retrieve&amp;amp;db=PubMed&amp;amp;dopt=Citation&amp;amp;list_uids=10448221&lt;/url&gt;&lt;/related-urls&gt;&lt;/urls&gt;&lt;electronic-resource-num&gt;10.1038/9210&lt;/electronic-resource-num&gt;&lt;language&gt;eng&lt;/language&gt;&lt;/record&gt;&lt;/Cite&gt;&lt;/EndNote&gt;</w:instrText>
      </w:r>
      <w:r w:rsidRPr="00821831">
        <w:fldChar w:fldCharType="separate"/>
      </w:r>
      <w:r w:rsidRPr="00821831">
        <w:rPr>
          <w:noProof/>
        </w:rPr>
        <w:t>(</w:t>
      </w:r>
      <w:hyperlink w:anchor="_ENREF_15" w:tooltip="Logothetis, 1999 #553" w:history="1">
        <w:r w:rsidR="005F2D4F" w:rsidRPr="00821831">
          <w:rPr>
            <w:noProof/>
          </w:rPr>
          <w:t>Logothetis et al., 1999</w:t>
        </w:r>
      </w:hyperlink>
      <w:r w:rsidRPr="00821831">
        <w:rPr>
          <w:noProof/>
        </w:rPr>
        <w:t>)</w:t>
      </w:r>
      <w:r w:rsidRPr="00821831">
        <w:fldChar w:fldCharType="end"/>
      </w:r>
      <w:r w:rsidRPr="00821831">
        <w:t xml:space="preserve">. In addition, it has been shown that using remifentanil has no significant effect on the neurovascular and neural activity of brain areas that do not belong to the pain matrix </w:t>
      </w:r>
      <w:r w:rsidRPr="00821831">
        <w:fldChar w:fldCharType="begin">
          <w:fldData xml:space="preserve">PEVuZE5vdGU+PENpdGU+PEF1dGhvcj5aYXBwZTwvQXV0aG9yPjxZZWFyPjIwMDg8L1llYXI+PFJl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</w:fldData>
        </w:fldChar>
      </w:r>
      <w:r w:rsidRPr="00821831">
        <w:instrText xml:space="preserve"> ADDIN EN.CITE </w:instrText>
      </w:r>
      <w:r w:rsidRPr="00821831">
        <w:fldChar w:fldCharType="begin">
          <w:fldData xml:space="preserve">PEVuZE5vdGU+PENpdGU+PEF1dGhvcj5aYXBwZTwvQXV0aG9yPjxZZWFyPjIwMDg8L1llYXI+PFJl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</w:fldData>
        </w:fldChar>
      </w:r>
      <w:r w:rsidRPr="00821831">
        <w:instrText xml:space="preserve"> ADDIN EN.CITE.DATA </w:instrText>
      </w:r>
      <w:r w:rsidRPr="00821831">
        <w:fldChar w:fldCharType="end"/>
      </w:r>
      <w:r w:rsidRPr="00821831">
        <w:fldChar w:fldCharType="separate"/>
      </w:r>
      <w:r w:rsidRPr="00821831">
        <w:rPr>
          <w:noProof/>
        </w:rPr>
        <w:t>(</w:t>
      </w:r>
      <w:hyperlink w:anchor="_ENREF_7" w:tooltip="Goense, 2008 #561" w:history="1">
        <w:r w:rsidR="005F2D4F" w:rsidRPr="00821831">
          <w:rPr>
            <w:noProof/>
          </w:rPr>
          <w:t>Goense &amp; Logothetis, 2008</w:t>
        </w:r>
      </w:hyperlink>
      <w:r w:rsidRPr="00821831">
        <w:rPr>
          <w:noProof/>
        </w:rPr>
        <w:t xml:space="preserve">; </w:t>
      </w:r>
      <w:hyperlink w:anchor="_ENREF_38" w:tooltip="Zappe, 2008 #563" w:history="1">
        <w:r w:rsidR="005F2D4F" w:rsidRPr="00821831">
          <w:rPr>
            <w:noProof/>
          </w:rPr>
          <w:t>Zappe, Pfeuffer, Merkle, Logothetis, &amp; Goense, 2008</w:t>
        </w:r>
      </w:hyperlink>
      <w:r w:rsidRPr="00821831">
        <w:rPr>
          <w:noProof/>
        </w:rPr>
        <w:t>)</w:t>
      </w:r>
      <w:r w:rsidRPr="00821831">
        <w:fldChar w:fldCharType="end"/>
      </w:r>
      <w:r w:rsidRPr="00821831">
        <w:t>. In particular, visual cortex does not bind remifentanil. We monitored the physiological state of the monkey continuously and kept within normal limits. Body temperature was tightly maintained at 38</w:t>
      </w:r>
      <w:r w:rsidR="009C2FBF">
        <w:t>–</w:t>
      </w:r>
      <w:r w:rsidRPr="00821831">
        <w:t>39°C. Throughout the experiment lactate Ringer’s (</w:t>
      </w:r>
      <w:proofErr w:type="spellStart"/>
      <w:r w:rsidRPr="00821831">
        <w:t>Jonosteril</w:t>
      </w:r>
      <w:proofErr w:type="spellEnd"/>
      <w:r w:rsidRPr="00821831">
        <w:t xml:space="preserve">, Fresenius </w:t>
      </w:r>
      <w:proofErr w:type="spellStart"/>
      <w:r w:rsidRPr="00821831">
        <w:t>Kabi</w:t>
      </w:r>
      <w:proofErr w:type="spellEnd"/>
      <w:r w:rsidRPr="00821831">
        <w:t>, Germany) with 2.5% glucose was continuously infused at a rate of 10 ml</w:t>
      </w:r>
      <w:r w:rsidRPr="00821831">
        <w:rPr>
          <w:vertAlign w:val="superscript"/>
        </w:rPr>
        <w:t>.</w:t>
      </w:r>
      <w:r w:rsidRPr="00821831">
        <w:t>kg</w:t>
      </w:r>
      <w:r w:rsidRPr="00821831">
        <w:rPr>
          <w:vertAlign w:val="superscript"/>
        </w:rPr>
        <w:t>-1.</w:t>
      </w:r>
      <w:r w:rsidRPr="00821831">
        <w:t>hr</w:t>
      </w:r>
      <w:r w:rsidRPr="00821831">
        <w:rPr>
          <w:vertAlign w:val="superscript"/>
        </w:rPr>
        <w:t>-1</w:t>
      </w:r>
      <w:r w:rsidRPr="00821831">
        <w:t xml:space="preserve"> in order to maintain an adequate acid-base balance and intravascular volume and blood pressure were maintained by the administration of hydroxyethyl starch as needed (</w:t>
      </w:r>
      <w:proofErr w:type="spellStart"/>
      <w:r w:rsidRPr="00821831">
        <w:t>Volulyte</w:t>
      </w:r>
      <w:proofErr w:type="spellEnd"/>
      <w:r w:rsidRPr="00821831">
        <w:t xml:space="preserve">, Fresenius </w:t>
      </w:r>
      <w:proofErr w:type="spellStart"/>
      <w:r w:rsidRPr="00821831">
        <w:t>Kabi</w:t>
      </w:r>
      <w:proofErr w:type="spellEnd"/>
      <w:r w:rsidRPr="00821831">
        <w:t xml:space="preserve">, Germany). </w:t>
      </w:r>
    </w:p>
    <w:p w14:paraId="495F7AEC" w14:textId="5141C941" w:rsidR="001F46B8" w:rsidRPr="00821831" w:rsidRDefault="001F46B8" w:rsidP="001F46B8">
      <w:r w:rsidRPr="00821831">
        <w:t>We used anesthetized animals because the preparation allow</w:t>
      </w:r>
      <w:r w:rsidR="00F869F0">
        <w:t>s</w:t>
      </w:r>
      <w:r w:rsidRPr="00821831">
        <w:t xml:space="preserve"> longer data acquisition times and to associate particular neural events to specific stimulus features without the strong effects of animal cognitive state, including effects of attention and arousal that </w:t>
      </w:r>
      <w:r w:rsidR="00F869F0">
        <w:t xml:space="preserve">would </w:t>
      </w:r>
      <w:r w:rsidRPr="00821831">
        <w:t>introduce additional complication in</w:t>
      </w:r>
      <w:r>
        <w:t xml:space="preserve"> the interpretation of signals.</w:t>
      </w:r>
    </w:p>
    <w:p w14:paraId="6EFB857D" w14:textId="77777777" w:rsidR="00AB3385" w:rsidRDefault="00AB3385" w:rsidP="00AB3385">
      <w:pPr>
        <w:pStyle w:val="Heading2"/>
      </w:pPr>
      <w:r>
        <w:lastRenderedPageBreak/>
        <w:t>Visual Stimulation</w:t>
      </w:r>
    </w:p>
    <w:p w14:paraId="423CF529" w14:textId="74FE42AF" w:rsidR="001F46B8" w:rsidRPr="00FE40D7" w:rsidRDefault="001F46B8" w:rsidP="00360B58">
      <w:pPr>
        <w:rPr>
          <w:rStyle w:val="SubtleEmphasis"/>
        </w:rPr>
      </w:pPr>
      <w:r w:rsidRPr="00C5060D">
        <w:t xml:space="preserve">A few drops of 1% </w:t>
      </w:r>
      <w:proofErr w:type="spellStart"/>
      <w:r w:rsidRPr="00C5060D">
        <w:t>cyclopentolate</w:t>
      </w:r>
      <w:proofErr w:type="spellEnd"/>
      <w:r w:rsidRPr="00C5060D">
        <w:t xml:space="preserve"> hydrochloride were used in each eye to achieve </w:t>
      </w:r>
      <w:proofErr w:type="spellStart"/>
      <w:r w:rsidRPr="00C5060D">
        <w:t>mydriasis</w:t>
      </w:r>
      <w:proofErr w:type="spellEnd"/>
      <w:r w:rsidRPr="00C5060D">
        <w:t>. Animals were wearing hard contact lenses (</w:t>
      </w:r>
      <w:proofErr w:type="spellStart"/>
      <w:r w:rsidRPr="00C5060D">
        <w:t>Wöhlk</w:t>
      </w:r>
      <w:proofErr w:type="spellEnd"/>
      <w:r w:rsidRPr="00C5060D">
        <w:t>-Contact-</w:t>
      </w:r>
      <w:proofErr w:type="spellStart"/>
      <w:r w:rsidRPr="00C5060D">
        <w:t>Linsen</w:t>
      </w:r>
      <w:proofErr w:type="spellEnd"/>
      <w:r w:rsidRPr="00C5060D">
        <w:t xml:space="preserve">, </w:t>
      </w:r>
      <w:proofErr w:type="spellStart"/>
      <w:r w:rsidRPr="00C5060D">
        <w:t>Schönkirchen</w:t>
      </w:r>
      <w:proofErr w:type="spellEnd"/>
      <w:r w:rsidRPr="00C5060D">
        <w:t>, Germany) to focus the eyes on the stimulus plane.  The visual stimulation in all experimental sessions was presented in the eye with stronger ocular preference of recording sites.</w:t>
      </w:r>
      <w:r w:rsidR="00F869F0">
        <w:t xml:space="preserve"> T</w:t>
      </w:r>
      <w:r w:rsidRPr="00C5060D">
        <w:t xml:space="preserve">he stimulus was presented using </w:t>
      </w:r>
      <w:r w:rsidR="00F869F0">
        <w:t xml:space="preserve">either </w:t>
      </w:r>
      <w:r w:rsidRPr="00C5060D">
        <w:t xml:space="preserve">an in-house custom-built projector (SVGA </w:t>
      </w:r>
      <w:r w:rsidR="00040582" w:rsidRPr="00C5060D">
        <w:t>fibre</w:t>
      </w:r>
      <w:r w:rsidRPr="00C5060D">
        <w:t xml:space="preserve">-optic system with a resolution of 800x600 pixels, a frame rate of </w:t>
      </w:r>
      <w:r w:rsidR="00040582" w:rsidRPr="00FE40D7">
        <w:t>30Hz</w:t>
      </w:r>
      <w:r w:rsidRPr="00C5060D">
        <w:t xml:space="preserve">), </w:t>
      </w:r>
      <w:r w:rsidR="00F869F0">
        <w:t>or</w:t>
      </w:r>
      <w:r w:rsidRPr="00C5060D">
        <w:t xml:space="preserve"> a CRT monitor (</w:t>
      </w:r>
      <w:proofErr w:type="spellStart"/>
      <w:r w:rsidRPr="00C5060D">
        <w:t>Iiyama</w:t>
      </w:r>
      <w:proofErr w:type="spellEnd"/>
      <w:r w:rsidRPr="00C5060D">
        <w:t xml:space="preserve"> MA203DT Vision Master Pro 513, </w:t>
      </w:r>
      <w:r w:rsidR="00040582" w:rsidRPr="00FE40D7">
        <w:t>frame</w:t>
      </w:r>
      <w:r w:rsidR="00040582" w:rsidRPr="00C5060D">
        <w:t xml:space="preserve"> </w:t>
      </w:r>
      <w:r w:rsidRPr="00C5060D">
        <w:t xml:space="preserve">rate </w:t>
      </w:r>
      <w:r w:rsidR="00040582" w:rsidRPr="00FE40D7">
        <w:t>118</w:t>
      </w:r>
      <w:r w:rsidRPr="00FE40D7">
        <w:t>Hz</w:t>
      </w:r>
      <w:r w:rsidRPr="00C5060D">
        <w:t>) placed at eye leve</w:t>
      </w:r>
      <w:r w:rsidR="00F869F0">
        <w:t xml:space="preserve">l, </w:t>
      </w:r>
      <w:r w:rsidRPr="00C5060D">
        <w:t>50 cm in front of the eye.</w:t>
      </w:r>
      <w:r w:rsidR="00360B58">
        <w:t xml:space="preserve"> We found the same results with both display devices, except that monitor refresh with the30Hz stimulus induced cortical oscillations at 30Hz. Since this is the result of using an artificial stimulus with a low refresh rate (a </w:t>
      </w:r>
      <w:r w:rsidR="00673AB0">
        <w:t>well-known</w:t>
      </w:r>
      <w:r w:rsidR="00360B58">
        <w:t xml:space="preserve"> issue at this </w:t>
      </w:r>
      <w:r w:rsidR="00673AB0">
        <w:t xml:space="preserve">stimulus </w:t>
      </w:r>
      <w:r w:rsidR="00360B58">
        <w:t>frequency), we removed this from the data (see</w:t>
      </w:r>
      <w:r w:rsidR="0021354E">
        <w:t xml:space="preserve"> Artefact Removal</w:t>
      </w:r>
      <w:r w:rsidR="00360B58">
        <w:t>) and pooled the results across all sessions.</w:t>
      </w:r>
      <w:r w:rsidRPr="00C5060D">
        <w:t xml:space="preserve"> The visual stimulus consisted of high contrast (100%)</w:t>
      </w:r>
      <w:r w:rsidR="00F869F0">
        <w:t>,</w:t>
      </w:r>
      <w:r w:rsidRPr="00C5060D">
        <w:t xml:space="preserve"> gamma corrected</w:t>
      </w:r>
      <w:r w:rsidR="00F869F0">
        <w:t>,</w:t>
      </w:r>
      <w:r w:rsidRPr="00C5060D">
        <w:t xml:space="preserve"> </w:t>
      </w:r>
      <w:r w:rsidR="00F869F0" w:rsidRPr="00C5060D">
        <w:t>fast-moving</w:t>
      </w:r>
      <w:r w:rsidR="00F869F0">
        <w:t xml:space="preserve">, </w:t>
      </w:r>
      <w:r w:rsidR="00F869F0" w:rsidRPr="00C5060D">
        <w:t xml:space="preserve">colourful </w:t>
      </w:r>
      <w:r w:rsidRPr="00C5060D">
        <w:t>movie clips (no soundtrack) from commercially available movies.</w:t>
      </w:r>
      <w:r w:rsidR="00040582" w:rsidRPr="00C5060D">
        <w:t xml:space="preserve"> </w:t>
      </w:r>
      <w:r w:rsidRPr="00C5060D">
        <w:t>Stimulus timings were controlled by a computer running a real-time OS (QNX, Ottawa, Canada). Stimulus-on period</w:t>
      </w:r>
      <w:r w:rsidR="00CC05AB" w:rsidRPr="00FE40D7">
        <w:t>s</w:t>
      </w:r>
      <w:r w:rsidRPr="00C5060D">
        <w:t xml:space="preserve"> of 120s </w:t>
      </w:r>
      <w:r w:rsidR="00CC05AB" w:rsidRPr="00FE40D7">
        <w:t>(</w:t>
      </w:r>
      <w:r w:rsidR="00C5060D" w:rsidRPr="00FE40D7">
        <w:t>5</w:t>
      </w:r>
      <w:r w:rsidR="00CC05AB" w:rsidRPr="00FE40D7">
        <w:t xml:space="preserve"> sessions; 1 session: 40s)</w:t>
      </w:r>
      <w:r w:rsidR="00CC05AB" w:rsidRPr="00C5060D">
        <w:t xml:space="preserve"> </w:t>
      </w:r>
      <w:r w:rsidRPr="00C5060D">
        <w:t>were interleaved with stimulus-off periods (</w:t>
      </w:r>
      <w:proofErr w:type="spellStart"/>
      <w:r w:rsidRPr="00C5060D">
        <w:t>isoluminant</w:t>
      </w:r>
      <w:proofErr w:type="spellEnd"/>
      <w:r w:rsidRPr="00C5060D">
        <w:t xml:space="preserve"> </w:t>
      </w:r>
      <w:r w:rsidR="00C5060D" w:rsidRPr="00C5060D">
        <w:t xml:space="preserve">grey </w:t>
      </w:r>
      <w:r w:rsidRPr="00C5060D">
        <w:t>screen) of 30s</w:t>
      </w:r>
      <w:r w:rsidR="000C2030">
        <w:t>.</w:t>
      </w:r>
      <w:r w:rsidR="00233CA1" w:rsidRPr="00FE40D7">
        <w:rPr>
          <w:rStyle w:val="SubtleEmphasis"/>
        </w:rPr>
        <w:t xml:space="preserve"> </w:t>
      </w:r>
    </w:p>
    <w:p w14:paraId="3795FD56" w14:textId="77777777" w:rsidR="00AB3385" w:rsidRDefault="001F46B8" w:rsidP="00AB3385">
      <w:pPr>
        <w:pStyle w:val="Heading2"/>
      </w:pPr>
      <w:r w:rsidRPr="00821831">
        <w:t>Neurophysiolog</w:t>
      </w:r>
      <w:r w:rsidR="00137AAF">
        <w:t>y Data Collection and A</w:t>
      </w:r>
      <w:r w:rsidR="00AB3385">
        <w:t>nalysis</w:t>
      </w:r>
    </w:p>
    <w:p w14:paraId="2B712B00" w14:textId="4994741E" w:rsidR="00AF5CA6" w:rsidRDefault="00AB3385" w:rsidP="00FE40D7">
      <w:r w:rsidRPr="00C5060D">
        <w:t>Th</w:t>
      </w:r>
      <w:r w:rsidR="001F46B8" w:rsidRPr="00C5060D">
        <w:t xml:space="preserve">e </w:t>
      </w:r>
      <w:r w:rsidR="00CC05AB" w:rsidRPr="00C5060D">
        <w:t>electrophysiolog</w:t>
      </w:r>
      <w:r w:rsidR="00CC05AB" w:rsidRPr="00FE40D7">
        <w:t>ical</w:t>
      </w:r>
      <w:r w:rsidR="001F46B8" w:rsidRPr="00C5060D">
        <w:t xml:space="preserve"> recording</w:t>
      </w:r>
      <w:r w:rsidR="00CC05AB" w:rsidRPr="00FE40D7">
        <w:t>s</w:t>
      </w:r>
      <w:r w:rsidR="001F46B8" w:rsidRPr="00C5060D">
        <w:t xml:space="preserve"> </w:t>
      </w:r>
      <w:r w:rsidR="001F46B8" w:rsidRPr="00FE40D7">
        <w:t>we</w:t>
      </w:r>
      <w:r w:rsidR="00B44C99" w:rsidRPr="00FE40D7">
        <w:t>re</w:t>
      </w:r>
      <w:r w:rsidR="001F46B8" w:rsidRPr="00C5060D">
        <w:t xml:space="preserve"> performed by doing a small skull trepanation, </w:t>
      </w:r>
      <w:r w:rsidR="00721EB4">
        <w:t>after which</w:t>
      </w:r>
      <w:r w:rsidR="00721EB4" w:rsidRPr="00C5060D">
        <w:t xml:space="preserve"> </w:t>
      </w:r>
      <w:r w:rsidR="001F46B8" w:rsidRPr="00C5060D">
        <w:t xml:space="preserve">the </w:t>
      </w:r>
      <w:proofErr w:type="spellStart"/>
      <w:r w:rsidR="001F46B8" w:rsidRPr="00C5060D">
        <w:t>dura</w:t>
      </w:r>
      <w:proofErr w:type="spellEnd"/>
      <w:r w:rsidR="001F46B8" w:rsidRPr="00C5060D">
        <w:t xml:space="preserve"> was visualized with a microscope (Zeiss </w:t>
      </w:r>
      <w:proofErr w:type="spellStart"/>
      <w:r w:rsidR="001F46B8" w:rsidRPr="00C5060D">
        <w:t>Opmi</w:t>
      </w:r>
      <w:proofErr w:type="spellEnd"/>
      <w:r w:rsidR="001F46B8" w:rsidRPr="00C5060D">
        <w:t xml:space="preserve"> MDU/S5, Germany) and carefully dissected. The electrodes were slowly advanced into the visual areas under visual and auditory guidance using manual </w:t>
      </w:r>
      <w:r w:rsidR="001F46B8" w:rsidRPr="00FE40D7">
        <w:t>micro</w:t>
      </w:r>
      <w:r w:rsidR="00B44C99" w:rsidRPr="00FE40D7">
        <w:t>ma</w:t>
      </w:r>
      <w:r w:rsidR="001F46B8" w:rsidRPr="00FE40D7">
        <w:t>nipulator</w:t>
      </w:r>
      <w:r w:rsidR="001F46B8" w:rsidRPr="00C5060D">
        <w:t xml:space="preserve"> (</w:t>
      </w:r>
      <w:proofErr w:type="spellStart"/>
      <w:r w:rsidR="001F46B8" w:rsidRPr="00C5060D">
        <w:t>Narashige</w:t>
      </w:r>
      <w:proofErr w:type="spellEnd"/>
      <w:r w:rsidR="001F46B8" w:rsidRPr="00C5060D">
        <w:t xml:space="preserve"> Group, Japan). Electrodes consisted of laminar probes (</w:t>
      </w:r>
      <w:proofErr w:type="spellStart"/>
      <w:r w:rsidR="001F46B8" w:rsidRPr="00C5060D">
        <w:t>NeuroNexus</w:t>
      </w:r>
      <w:proofErr w:type="spellEnd"/>
      <w:r w:rsidR="001F46B8" w:rsidRPr="00C5060D">
        <w:t xml:space="preserve"> Technologies, Ann </w:t>
      </w:r>
      <w:proofErr w:type="spellStart"/>
      <w:r w:rsidR="001F46B8" w:rsidRPr="00C5060D">
        <w:t>Arbor</w:t>
      </w:r>
      <w:proofErr w:type="spellEnd"/>
      <w:r w:rsidR="001F46B8" w:rsidRPr="00C5060D">
        <w:t>, USA). These electrodes contained 16</w:t>
      </w:r>
      <w:r w:rsidR="00C5060D">
        <w:t xml:space="preserve"> </w:t>
      </w:r>
      <w:r w:rsidR="001F46B8" w:rsidRPr="00C5060D">
        <w:t xml:space="preserve">contacts on a single shank 3 mm long and 150 µm thick. The electrode sites were spaced at </w:t>
      </w:r>
      <w:r w:rsidR="005C22CE" w:rsidRPr="00FE40D7">
        <w:t>1</w:t>
      </w:r>
      <w:r w:rsidR="001F46B8" w:rsidRPr="00FE40D7">
        <w:t xml:space="preserve">50µm </w:t>
      </w:r>
      <w:r w:rsidR="001F46B8" w:rsidRPr="00C5060D">
        <w:t>apart, with a recording area of 413 µm</w:t>
      </w:r>
      <w:r w:rsidR="001F46B8" w:rsidRPr="00C5060D">
        <w:rPr>
          <w:vertAlign w:val="superscript"/>
        </w:rPr>
        <w:t>2</w:t>
      </w:r>
      <w:r w:rsidR="001F46B8" w:rsidRPr="00C5060D">
        <w:t xml:space="preserve"> each. We used a flattened Ag wire, which was positioned under the skin, as reference</w:t>
      </w:r>
      <w:r w:rsidR="00721EB4">
        <w:t xml:space="preserve"> electrode</w:t>
      </w:r>
      <w:r w:rsidR="001F46B8" w:rsidRPr="00C5060D">
        <w:t xml:space="preserve"> </w:t>
      </w:r>
      <w:r w:rsidR="001F46B8" w:rsidRPr="00C5060D">
        <w:fldChar w:fldCharType="begin">
          <w:fldData xml:space="preserve">PEVuZE5vdGU+PENpdGU+PEF1dGhvcj5NdXJheWFtYTwvQXV0aG9yPjxZZWFyPjIwMTA8L1llYXI+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</w:fldData>
        </w:fldChar>
      </w:r>
      <w:r w:rsidR="001F46B8" w:rsidRPr="00C5060D">
        <w:instrText xml:space="preserve"> ADDIN EN.CITE </w:instrText>
      </w:r>
      <w:r w:rsidR="001F46B8" w:rsidRPr="00C5060D">
        <w:fldChar w:fldCharType="begin">
          <w:fldData xml:space="preserve">PEVuZE5vdGU+PENpdGU+PEF1dGhvcj5NdXJheWFtYTwvQXV0aG9yPjxZZWFyPjIwMTA8L1llYXI+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</w:fldData>
        </w:fldChar>
      </w:r>
      <w:r w:rsidR="001F46B8" w:rsidRPr="00C5060D">
        <w:instrText xml:space="preserve"> ADDIN EN.CITE.DATA </w:instrText>
      </w:r>
      <w:r w:rsidR="001F46B8" w:rsidRPr="00C5060D">
        <w:fldChar w:fldCharType="end"/>
      </w:r>
      <w:r w:rsidR="001F46B8" w:rsidRPr="00C5060D">
        <w:fldChar w:fldCharType="separate"/>
      </w:r>
      <w:r w:rsidR="001F46B8" w:rsidRPr="00FE40D7">
        <w:t>(</w:t>
      </w:r>
      <w:hyperlink w:anchor="_ENREF_24" w:tooltip="Murayama, 2010 #612" w:history="1">
        <w:r w:rsidR="005F2D4F" w:rsidRPr="00FE40D7">
          <w:t>Murayama et al., 2010</w:t>
        </w:r>
      </w:hyperlink>
      <w:r w:rsidR="001F46B8" w:rsidRPr="00FE40D7">
        <w:t>)</w:t>
      </w:r>
      <w:r w:rsidR="001F46B8" w:rsidRPr="00C5060D">
        <w:fldChar w:fldCharType="end"/>
      </w:r>
      <w:r w:rsidR="001F46B8" w:rsidRPr="00C5060D">
        <w:t xml:space="preserve">. The recording access was filed with a mixture of 0.6% agar dissolved in </w:t>
      </w:r>
      <w:proofErr w:type="spellStart"/>
      <w:r w:rsidR="001F46B8" w:rsidRPr="00C5060D">
        <w:t>NaCl</w:t>
      </w:r>
      <w:proofErr w:type="spellEnd"/>
      <w:r w:rsidR="001F46B8" w:rsidRPr="00C5060D">
        <w:t xml:space="preserve"> 0.9%, pH 7.4 solution which guaranteed good electrical connection between the ground contact and the animal </w:t>
      </w:r>
      <w:r w:rsidR="001F46B8" w:rsidRPr="00C5060D">
        <w:fldChar w:fldCharType="begin"/>
      </w:r>
      <w:r w:rsidR="001F46B8" w:rsidRPr="00C5060D">
        <w:instrText xml:space="preserve"> ADDIN EN.CITE &lt;EndNote&gt;&lt;Cite&gt;&lt;Author&gt;Oeltermann&lt;/Author&gt;&lt;Year&gt;2007&lt;/Year&gt;&lt;RecNum&gt;564&lt;/RecNum&gt;&lt;DisplayText&gt;(Oeltermann, Augath, &amp;amp; Logothetis, 2007)&lt;/DisplayText&gt;&lt;record&gt;&lt;rec-number&gt;564&lt;/rec-number&gt;&lt;foreign-keys&gt;&lt;key app="EN" db-id="dz2swwa0gt9pzpesa9ep2ptcvtwwpwt9fa0x" timestamp="1393580842"&gt;564&lt;/key&gt;&lt;/foreign-keys&gt;&lt;ref-type name="Journal Article"&gt;17&lt;/ref-type&gt;&lt;contributors&gt;&lt;authors&gt;&lt;author&gt;Oeltermann, A.&lt;/author&gt;&lt;author&gt;Augath, M. A.&lt;/author&gt;&lt;author&gt;Logothetis, N. K.&lt;/author&gt;&lt;/authors&gt;&lt;/contributors&gt;&lt;auth-address&gt;Max-Planck Institute for Biological Cybernetics, Department of Physiology of Cognitive Processes, Spemannstrasse 38, 72076 Tubingen, Germany. axel.oeltermann@tuebingen.mpg.de&lt;/auth-address&gt;&lt;titles&gt;&lt;title&gt;Simultaneous recording of neuronal signals and functional NMR imaging&lt;/title&gt;&lt;secondary-title&gt;Magn Reson Imaging&lt;/secondary-title&gt;&lt;/titles&gt;&lt;periodical&gt;&lt;full-title&gt;Magn Reson Imaging&lt;/full-title&gt;&lt;abbr-1&gt;Magnetic resonance imaging&lt;/abbr-1&gt;&lt;/periodical&gt;&lt;pages&gt;760-74&lt;/pages&gt;&lt;volume&gt;25&lt;/volume&gt;&lt;number&gt;6&lt;/number&gt;&lt;edition&gt;2007/05/05&lt;/edition&gt;&lt;keywords&gt;&lt;keyword&gt;Agar&lt;/keyword&gt;&lt;keyword&gt;Animals&lt;/keyword&gt;&lt;keyword&gt;Electrocardiography/methods&lt;/keyword&gt;&lt;keyword&gt;Electrodes&lt;/keyword&gt;&lt;keyword&gt;Electrophysiology&lt;/keyword&gt;&lt;keyword&gt;Equipment Design&lt;/keyword&gt;&lt;keyword&gt;Macaca&lt;/keyword&gt;&lt;keyword&gt;Magnetic Resonance Imaging/*methods&lt;/keyword&gt;&lt;keyword&gt;Metals/chemistry&lt;/keyword&gt;&lt;keyword&gt;Models, Statistical&lt;/keyword&gt;&lt;keyword&gt;Neurons/*metabolism&lt;/keyword&gt;&lt;keyword&gt;Oxygen/metabolism&lt;/keyword&gt;&lt;keyword&gt;Radio Waves&lt;/keyword&gt;&lt;keyword&gt;Time Factors&lt;/keyword&gt;&lt;/keywords&gt;&lt;dates&gt;&lt;year&gt;2007&lt;/year&gt;&lt;pub-dates&gt;&lt;date&gt;Jul&lt;/date&gt;&lt;/pub-dates&gt;&lt;/dates&gt;&lt;isbn&gt;0730-725X (Print)&amp;#xD;0730-725X (Linking)&lt;/isbn&gt;&lt;accession-num&gt;17478070&lt;/accession-num&gt;&lt;urls&gt;&lt;related-urls&gt;&lt;url&gt;http://www.ncbi.nlm.nih.gov/entrez/query.fcgi?cmd=Retrieve&amp;amp;db=PubMed&amp;amp;dopt=Citation&amp;amp;list_uids=17478070&lt;/url&gt;&lt;/related-urls&gt;&lt;/urls&gt;&lt;electronic-resource-num&gt;S0730-725X(07)00212-3 [pii]&amp;#xD;10.1016/j.mri.2007.03.015&lt;/electronic-resource-num&gt;&lt;language&gt;eng&lt;/language&gt;&lt;/record&gt;&lt;/Cite&gt;&lt;/EndNote&gt;</w:instrText>
      </w:r>
      <w:r w:rsidR="001F46B8" w:rsidRPr="00C5060D">
        <w:fldChar w:fldCharType="separate"/>
      </w:r>
      <w:r w:rsidR="001F46B8" w:rsidRPr="00FE40D7">
        <w:t>(</w:t>
      </w:r>
      <w:hyperlink w:anchor="_ENREF_25" w:tooltip="Oeltermann, 2007 #564" w:history="1">
        <w:r w:rsidR="005F2D4F" w:rsidRPr="00FE40D7">
          <w:t>Oeltermann, Augath, &amp; Logothetis, 2007</w:t>
        </w:r>
      </w:hyperlink>
      <w:r w:rsidR="001F46B8" w:rsidRPr="00FE40D7">
        <w:t>)</w:t>
      </w:r>
      <w:r w:rsidR="001F46B8" w:rsidRPr="00C5060D">
        <w:fldChar w:fldCharType="end"/>
      </w:r>
      <w:r w:rsidR="001F46B8" w:rsidRPr="00C5060D">
        <w:t>. The impedance of the contact points was always measured during the experiments and ranged from 480 to 800 kΩ. The signals were amplified and filtered into a broadband of 1</w:t>
      </w:r>
      <w:r w:rsidR="00F046D1" w:rsidRPr="00C5060D">
        <w:t>Hz</w:t>
      </w:r>
      <w:r w:rsidR="009C2FBF">
        <w:t>–</w:t>
      </w:r>
      <w:proofErr w:type="gramStart"/>
      <w:r w:rsidR="001F46B8" w:rsidRPr="00C5060D">
        <w:t>8kHz</w:t>
      </w:r>
      <w:proofErr w:type="gramEnd"/>
      <w:r w:rsidR="001F46B8" w:rsidRPr="00C5060D">
        <w:t xml:space="preserve"> (Alpha-Omega Engineering, Nazareth, Israel) and then digitized at 20.833 kHz with 16 bit resolution (PCI-6052E; National Instruments, Austin, TX)</w:t>
      </w:r>
      <w:r w:rsidR="00C5060D">
        <w:t>.</w:t>
      </w:r>
    </w:p>
    <w:p w14:paraId="7D13CF5F" w14:textId="77777777" w:rsidR="00AB3385" w:rsidRDefault="00137AAF" w:rsidP="00AF5CA6">
      <w:pPr>
        <w:pStyle w:val="Heading2"/>
      </w:pPr>
      <w:r>
        <w:t>Luminosity F</w:t>
      </w:r>
      <w:r w:rsidR="001F46B8" w:rsidRPr="0021499D">
        <w:t>unction</w:t>
      </w:r>
    </w:p>
    <w:p w14:paraId="7C07690B" w14:textId="1AF2D6C6" w:rsidR="001F46B8" w:rsidRDefault="001F46B8" w:rsidP="001F46B8">
      <w:r>
        <w:t xml:space="preserve">In order to best approximate the luminosity perceived by macaques, we relied on analogies with the human visual system. Research with humans suggest the luminosity function is linearly related to the long (L) and medium (M) cone activation, and independent of the short (S) cone activation </w:t>
      </w:r>
      <w:r>
        <w:fldChar w:fldCharType="begin"/>
      </w:r>
      <w:r>
        <w:instrText xml:space="preserve"> ADDIN EN.CITE &lt;EndNote&gt;&lt;Cite&gt;&lt;Author&gt;Stockman&lt;/Author&gt;&lt;Year&gt;2008&lt;/Year&gt;&lt;RecNum&gt;663&lt;/RecNum&gt;&lt;DisplayText&gt;(Stockman, Jagle, Pirzer, &amp;amp; Sharpe, 2008)&lt;/DisplayText&gt;&lt;record&gt;&lt;rec-number&gt;663&lt;/rec-number&gt;&lt;foreign-keys&gt;&lt;key app="EN" db-id="dz2swwa0gt9pzpesa9ep2ptcvtwwpwt9fa0x" timestamp="1395753482"&gt;663&lt;/key&gt;&lt;/foreign-keys&gt;&lt;ref-type name="Journal Article"&gt;17&lt;/ref-type&gt;&lt;contributors&gt;&lt;authors&gt;&lt;author&gt;Stockman, A.&lt;/author&gt;&lt;author&gt;Jagle, H.&lt;/author&gt;&lt;author&gt;Pirzer, M.&lt;/author&gt;&lt;author&gt;Sharpe, L. T.&lt;/author&gt;&lt;/authors&gt;&lt;/contributors&gt;&lt;auth-address&gt;Institute of Ophthalmology, University College London, London, UK. astockman@cvrl.org&lt;/auth-address&gt;&lt;titles&gt;&lt;title&gt;The dependence of luminous efficiency on chromatic adaptation&lt;/title&gt;&lt;secondary-title&gt;J Vis&lt;/secondary-title&gt;&lt;alt-title&gt;Journal of vision&lt;/alt-title&gt;&lt;/titles&gt;&lt;periodical&gt;&lt;full-title&gt;J Vis&lt;/full-title&gt;&lt;/periodical&gt;&lt;pages&gt;1 1-26&lt;/pages&gt;&lt;volume&gt;8&lt;/volume&gt;&lt;number&gt;16&lt;/number&gt;&lt;keywords&gt;&lt;keyword&gt;*Adaptation, Physiological&lt;/keyword&gt;&lt;keyword&gt;Adolescent&lt;/keyword&gt;&lt;keyword&gt;Adult&lt;/keyword&gt;&lt;keyword&gt;*Color&lt;/keyword&gt;&lt;keyword&gt;Color Perception/*physiology&lt;/keyword&gt;&lt;keyword&gt;Humans&lt;/keyword&gt;&lt;keyword&gt;*Light&lt;/keyword&gt;&lt;keyword&gt;Male&lt;/keyword&gt;&lt;keyword&gt;Middle Aged&lt;/keyword&gt;&lt;keyword&gt;Models, Biological&lt;/keyword&gt;&lt;keyword&gt;Photometry/methods&lt;/keyword&gt;&lt;keyword&gt;Retinal Cone Photoreceptor Cells/physiology&lt;/keyword&gt;&lt;keyword&gt;Young Adult&lt;/keyword&gt;&lt;/keywords&gt;&lt;dates&gt;&lt;year&gt;2008&lt;/year&gt;&lt;/dates&gt;&lt;isbn&gt;1534-7362 (Electronic)&amp;#xD;1534-7362 (Linking)&lt;/isbn&gt;&lt;accession-num&gt;19146268&lt;/accession-num&gt;&lt;urls&gt;&lt;related-urls&gt;&lt;url&gt;http://www.ncbi.nlm.nih.gov/pubmed/19146268&lt;/url&gt;&lt;/related-urls&gt;&lt;/urls&gt;&lt;electronic-resource-num&gt;10.1167/8.16.1&lt;/electronic-resource-num&gt;&lt;/record&gt;&lt;/Cite&gt;&lt;/EndNote&gt;</w:instrText>
      </w:r>
      <w:r>
        <w:fldChar w:fldCharType="separate"/>
      </w:r>
      <w:r>
        <w:rPr>
          <w:noProof/>
        </w:rPr>
        <w:t>(</w:t>
      </w:r>
      <w:hyperlink w:anchor="_ENREF_31" w:tooltip="Stockman, 2008 #663" w:history="1">
        <w:r w:rsidR="005F2D4F">
          <w:rPr>
            <w:noProof/>
          </w:rPr>
          <w:t>Stockman, Jagle, Pirzer, &amp; Sharpe, 2008</w:t>
        </w:r>
      </w:hyperlink>
      <w:r>
        <w:rPr>
          <w:noProof/>
        </w:rPr>
        <w:t>)</w:t>
      </w:r>
      <w:r>
        <w:fldChar w:fldCharType="end"/>
      </w:r>
      <w:r>
        <w:t xml:space="preserve">. Furthermore, the weighting of L and M activations </w:t>
      </w:r>
      <w:r w:rsidR="00F046D1">
        <w:t xml:space="preserve">towards perceived luminance </w:t>
      </w:r>
      <w:r>
        <w:t xml:space="preserve">is believed to be similar to the L:M ratio in the individual </w:t>
      </w:r>
      <w:r>
        <w:fldChar w:fldCharType="begin"/>
      </w:r>
      <w:r>
        <w:instrText xml:space="preserve"> ADDIN EN.CITE &lt;EndNote&gt;&lt;Cite&gt;&lt;Author&gt;Stockman&lt;/Author&gt;&lt;Year&gt;2008&lt;/Year&gt;&lt;RecNum&gt;663&lt;/RecNum&gt;&lt;DisplayText&gt;(Stockman et al., 2008)&lt;/DisplayText&gt;&lt;record&gt;&lt;rec-number&gt;663&lt;/rec-number&gt;&lt;foreign-keys&gt;&lt;key app="EN" db-id="dz2swwa0gt9pzpesa9ep2ptcvtwwpwt9fa0x" timestamp="1395753482"&gt;663&lt;/key&gt;&lt;/foreign-keys&gt;&lt;ref-type name="Journal Article"&gt;17&lt;/ref-type&gt;&lt;contributors&gt;&lt;authors&gt;&lt;author&gt;Stockman, A.&lt;/author&gt;&lt;author&gt;Jagle, H.&lt;/author&gt;&lt;author&gt;Pirzer, M.&lt;/author&gt;&lt;author&gt;Sharpe, L. T.&lt;/author&gt;&lt;/authors&gt;&lt;/contributors&gt;&lt;auth-address&gt;Institute of Ophthalmology, University College London, London, UK. astockman@cvrl.org&lt;/auth-address&gt;&lt;titles&gt;&lt;title&gt;The dependence of luminous efficiency on chromatic adaptation&lt;/title&gt;&lt;secondary-title&gt;J Vis&lt;/secondary-title&gt;&lt;alt-title&gt;Journal of vision&lt;/alt-title&gt;&lt;/titles&gt;&lt;periodical&gt;&lt;full-title&gt;J Vis&lt;/full-title&gt;&lt;/periodical&gt;&lt;pages&gt;1 1-26&lt;/pages&gt;&lt;volume&gt;8&lt;/volume&gt;&lt;number&gt;16&lt;/number&gt;&lt;keywords&gt;&lt;keyword&gt;*Adaptation, Physiological&lt;/keyword&gt;&lt;keyword&gt;Adolescent&lt;/keyword&gt;&lt;keyword&gt;Adult&lt;/keyword&gt;&lt;keyword&gt;*Color&lt;/keyword&gt;&lt;keyword&gt;Color Perception/*physiology&lt;/keyword&gt;&lt;keyword&gt;Humans&lt;/keyword&gt;&lt;keyword&gt;*Light&lt;/keyword&gt;&lt;keyword&gt;Male&lt;/keyword&gt;&lt;keyword&gt;Middle Aged&lt;/keyword&gt;&lt;keyword&gt;Models, Biological&lt;/keyword&gt;&lt;keyword&gt;Photometry/methods&lt;/keyword&gt;&lt;keyword&gt;Retinal Cone Photoreceptor Cells/physiology&lt;/keyword&gt;&lt;keyword&gt;Young Adult&lt;/keyword&gt;&lt;/keywords&gt;&lt;dates&gt;&lt;year&gt;2008&lt;/year&gt;&lt;/dates&gt;&lt;isbn&gt;1534-7362 (Electronic)&amp;#xD;1534-7362 (Linking)&lt;/isbn&gt;&lt;accession-num&gt;19146268&lt;/accession-num&gt;&lt;urls&gt;&lt;related-urls&gt;&lt;url&gt;http://www.ncbi.nlm.nih.gov/pubmed/19146268&lt;/url&gt;&lt;/related-urls&gt;&lt;/urls&gt;&lt;electronic-resource-num&gt;10.1167/8.16.1&lt;/electronic-resource-num&gt;&lt;/record&gt;&lt;/Cite&gt;&lt;/EndNote&gt;</w:instrText>
      </w:r>
      <w:r>
        <w:fldChar w:fldCharType="separate"/>
      </w:r>
      <w:r>
        <w:rPr>
          <w:noProof/>
        </w:rPr>
        <w:t>(</w:t>
      </w:r>
      <w:hyperlink w:anchor="_ENREF_31" w:tooltip="Stockman, 2008 #663" w:history="1">
        <w:r w:rsidR="005F2D4F">
          <w:rPr>
            <w:noProof/>
          </w:rPr>
          <w:t>Stockman et al., 2008</w:t>
        </w:r>
      </w:hyperlink>
      <w:r>
        <w:rPr>
          <w:noProof/>
        </w:rPr>
        <w:t>)</w:t>
      </w:r>
      <w:r>
        <w:fldChar w:fldCharType="end"/>
      </w:r>
      <w:r>
        <w:t xml:space="preserve">. Old world monkeys such as macaques have an L:M ratio which is approximately 1:1 </w:t>
      </w:r>
      <w:r>
        <w:fldChar w:fldCharType="begin"/>
      </w:r>
      <w:r>
        <w:instrText xml:space="preserve"> ADDIN EN.CITE &lt;EndNote&gt;&lt;Cite&gt;&lt;Author&gt;Dobkins&lt;/Author&gt;&lt;Year&gt;2000&lt;/Year&gt;&lt;RecNum&gt;633&lt;/RecNum&gt;&lt;DisplayText&gt;(Dobkins, Thiele, &amp;amp; Albright, 2000)&lt;/DisplayText&gt;&lt;record&gt;&lt;rec-number&gt;633&lt;/rec-number&gt;&lt;foreign-keys&gt;&lt;key app="EN" db-id="dz2swwa0gt9pzpesa9ep2ptcvtwwpwt9fa0x" timestamp="1395753480"&gt;633&lt;/key&gt;&lt;/foreign-keys&gt;&lt;ref-type name="Journal Article"&gt;17&lt;/ref-type&gt;&lt;contributors&gt;&lt;authors&gt;&lt;author&gt;Dobkins, K. R.&lt;/author&gt;&lt;author&gt;Thiele, A.&lt;/author&gt;&lt;author&gt;Albright, T. D.&lt;/author&gt;&lt;/authors&gt;&lt;/contributors&gt;&lt;titles&gt;&lt;title&gt;Comparison of red-green equiluminance points in humans and macaques: evidence for different L:M cone ratios between species&lt;/title&gt;&lt;secondary-title&gt;Optical Society of America&lt;/secondary-title&gt;&lt;/titles&gt;&lt;periodical&gt;&lt;full-title&gt;Optical Society of America&lt;/full-title&gt;&lt;/periodical&gt;&lt;pages&gt;545-556&lt;/pages&gt;&lt;volume&gt;17&lt;/volume&gt;&lt;number&gt;3&lt;/number&gt;&lt;dates&gt;&lt;year&gt;2000&lt;/year&gt;&lt;/dates&gt;&lt;urls&gt;&lt;/urls&gt;&lt;/record&gt;&lt;/Cite&gt;&lt;/EndNote&gt;</w:instrText>
      </w:r>
      <w:r>
        <w:fldChar w:fldCharType="separate"/>
      </w:r>
      <w:r>
        <w:rPr>
          <w:noProof/>
        </w:rPr>
        <w:t>(</w:t>
      </w:r>
      <w:hyperlink w:anchor="_ENREF_5" w:tooltip="Dobkins, 2000 #633" w:history="1">
        <w:r w:rsidR="005F2D4F">
          <w:rPr>
            <w:noProof/>
          </w:rPr>
          <w:t>Dobkins, Thiele, &amp; Albright, 2000</w:t>
        </w:r>
      </w:hyperlink>
      <w:r>
        <w:rPr>
          <w:noProof/>
        </w:rPr>
        <w:t>)</w:t>
      </w:r>
      <w:r>
        <w:fldChar w:fldCharType="end"/>
      </w:r>
      <w:r>
        <w:t xml:space="preserve">, so we assumed </w:t>
      </w:r>
      <w:r w:rsidR="00F046D1">
        <w:t xml:space="preserve">a </w:t>
      </w:r>
      <w:r>
        <w:t xml:space="preserve">luminosity function equally weighed between the L and M cone activations, </w:t>
      </w:r>
      <m:oMath>
        <m:r>
          <w:rPr>
            <w:rFonts w:ascii="Cambria Math" w:hAnsi="Cambria Math"/>
          </w:rPr>
          <m:t>Y=L+M</m:t>
        </m:r>
      </m:oMath>
      <w:r>
        <w:t>.</w:t>
      </w:r>
      <w:r w:rsidR="00721EB4">
        <w:t xml:space="preserve"> </w:t>
      </w:r>
      <w:r w:rsidR="00785C63">
        <w:t>T</w:t>
      </w:r>
      <w:r>
        <w:t>he 10° cone fundamentals of Stockman &amp; Sharpe (2000) were used</w:t>
      </w:r>
      <w:r w:rsidR="00785C63">
        <w:t xml:space="preserve"> since the cone fundamentals of old world monkeys are known to be very similar to humans </w:t>
      </w:r>
      <w:r w:rsidR="00721EB4">
        <w:fldChar w:fldCharType="begin"/>
      </w:r>
      <w:r w:rsidR="00721EB4">
        <w:instrText xml:space="preserve"> ADDIN EN.CITE &lt;EndNote&gt;&lt;Cite&gt;&lt;Author&gt;Dobkins&lt;/Author&gt;&lt;Year&gt;2000&lt;/Year&gt;&lt;RecNum&gt;633&lt;/RecNum&gt;&lt;DisplayText&gt;(Dobkins et al., 2000)&lt;/DisplayText&gt;&lt;record&gt;&lt;rec-number&gt;633&lt;/rec-number&gt;&lt;foreign-keys&gt;&lt;key app="EN" db-id="dz2swwa0gt9pzpesa9ep2ptcvtwwpwt9fa0x" timestamp="1395753480"&gt;633&lt;/key&gt;&lt;/foreign-keys&gt;&lt;ref-type name="Journal Article"&gt;17&lt;/ref-type&gt;&lt;contributors&gt;&lt;authors&gt;&lt;author&gt;Dobkins, K. R.&lt;/author&gt;&lt;author&gt;Thiele, A.&lt;/author&gt;&lt;author&gt;Albright, T. D.&lt;/author&gt;&lt;/authors&gt;&lt;/contributors&gt;&lt;titles&gt;&lt;title&gt;Comparison of red-green equiluminance points in humans and macaques: evidence for different L:M cone ratios between species&lt;/title&gt;&lt;secondary-title&gt;Optical Society of America&lt;/secondary-title&gt;&lt;/titles&gt;&lt;periodical&gt;&lt;full-title&gt;Optical Society of America&lt;/full-title&gt;&lt;/periodical&gt;&lt;pages&gt;545-556&lt;/pages&gt;&lt;volume&gt;17&lt;/volume&gt;&lt;number&gt;3&lt;/number&gt;&lt;dates&gt;&lt;year&gt;2000&lt;/year&gt;&lt;/dates&gt;&lt;urls&gt;&lt;/urls&gt;&lt;/record&gt;&lt;/Cite&gt;&lt;/EndNote&gt;</w:instrText>
      </w:r>
      <w:r w:rsidR="00721EB4">
        <w:fldChar w:fldCharType="separate"/>
      </w:r>
      <w:r w:rsidR="00721EB4">
        <w:rPr>
          <w:noProof/>
        </w:rPr>
        <w:t>(</w:t>
      </w:r>
      <w:hyperlink w:anchor="_ENREF_5" w:tooltip="Dobkins, 2000 #633" w:history="1">
        <w:r w:rsidR="005F2D4F">
          <w:rPr>
            <w:noProof/>
          </w:rPr>
          <w:t>Dobkins et al., 2000</w:t>
        </w:r>
      </w:hyperlink>
      <w:r w:rsidR="00721EB4">
        <w:rPr>
          <w:noProof/>
        </w:rPr>
        <w:t>)</w:t>
      </w:r>
      <w:r w:rsidR="00721EB4">
        <w:fldChar w:fldCharType="end"/>
      </w:r>
      <w:r>
        <w:t>. By taking the product of the</w:t>
      </w:r>
      <w:r w:rsidR="00785C63">
        <w:t xml:space="preserve"> emission spectra for pure red, green and blue with </w:t>
      </w:r>
      <w:r>
        <w:t xml:space="preserve">the luminosity function, integrating over wavelength and normalising, we obtained the </w:t>
      </w:r>
      <w:r>
        <w:lastRenderedPageBreak/>
        <w:t>following equations for relative luminance in terms of pixel intensity</w:t>
      </w:r>
      <w:r w:rsidR="00785C63">
        <w:t xml:space="preserve"> for the two devices used in th</w:t>
      </w:r>
      <w:r w:rsidR="00C5060D">
        <w:t xml:space="preserve">e </w:t>
      </w:r>
      <w:proofErr w:type="gramStart"/>
      <w:r w:rsidR="00C5060D">
        <w:t>experiment</w:t>
      </w:r>
      <w:r>
        <w:t xml:space="preserve"> </w:t>
      </w:r>
      <w:r w:rsidR="009C2FBF">
        <w:t>.</w:t>
      </w:r>
      <w:proofErr w:type="gramEnd"/>
    </w:p>
    <w:p w14:paraId="4355BCD0" w14:textId="77777777" w:rsidR="001F46B8" w:rsidRPr="00D07775" w:rsidRDefault="00AA2ED6" w:rsidP="001F46B8">
      <w:pPr>
        <w:rPr>
          <w:rFonts w:eastAsiaTheme="minorEastAsia"/>
        </w:rPr>
      </w:pPr>
      <m:oMathPara>
        <m:oMath>
          <m:sSub>
            <m:sSubPr>
              <m:ctrlPr>
                <w:rPr>
                  <w:rFonts w:ascii="Cambria Math" w:hAnsi="Cambria Math"/>
                  <w:i/>
                </w:rPr>
              </m:ctrlPr>
            </m:sSubPr>
            <m:e>
              <m:r>
                <w:rPr>
                  <w:rFonts w:ascii="Cambria Math" w:hAnsi="Cambria Math"/>
                </w:rPr>
                <m:t>Y</m:t>
              </m:r>
            </m:e>
            <m:sub>
              <m:r>
                <m:rPr>
                  <m:sty m:val="p"/>
                </m:rPr>
                <w:rPr>
                  <w:rFonts w:ascii="Cambria Math" w:hAnsi="Cambria Math"/>
                </w:rPr>
                <m:t>projector</m:t>
              </m:r>
            </m:sub>
          </m:sSub>
          <m:r>
            <m:rPr>
              <m:aln/>
            </m:rPr>
            <w:rPr>
              <w:rFonts w:ascii="Cambria Math" w:hAnsi="Cambria Math"/>
            </w:rPr>
            <m:t>=0.2171∙R+0.6531∙G+0.1298∙B</m:t>
          </m:r>
          <m:r>
            <m:rPr>
              <m:sty m:val="p"/>
            </m:rPr>
            <w:rPr>
              <w:rFonts w:eastAsiaTheme="minorEastAsia"/>
            </w:rPr>
            <w:br/>
          </m:r>
        </m:oMath>
        <m:oMath>
          <m:sSub>
            <m:sSubPr>
              <m:ctrlPr>
                <w:rPr>
                  <w:rFonts w:ascii="Cambria Math" w:hAnsi="Cambria Math"/>
                  <w:i/>
                </w:rPr>
              </m:ctrlPr>
            </m:sSubPr>
            <m:e>
              <m:r>
                <w:rPr>
                  <w:rFonts w:ascii="Cambria Math" w:hAnsi="Cambria Math"/>
                </w:rPr>
                <m:t>Y</m:t>
              </m:r>
            </m:e>
            <m:sub>
              <m:r>
                <m:rPr>
                  <m:sty m:val="p"/>
                </m:rPr>
                <w:rPr>
                  <w:rFonts w:ascii="Cambria Math" w:hAnsi="Cambria Math"/>
                </w:rPr>
                <m:t>CRT</m:t>
              </m:r>
            </m:sub>
          </m:sSub>
          <m:r>
            <m:rPr>
              <m:aln/>
            </m:rPr>
            <w:rPr>
              <w:rFonts w:ascii="Cambria Math" w:hAnsi="Cambria Math"/>
            </w:rPr>
            <m:t>=0.1487∙R+0.6822∙G+0.1691∙B</m:t>
          </m:r>
        </m:oMath>
      </m:oMathPara>
    </w:p>
    <w:p w14:paraId="4B394E1B" w14:textId="77777777" w:rsidR="00AB3385" w:rsidRDefault="00137AAF" w:rsidP="00AB3385">
      <w:pPr>
        <w:pStyle w:val="Heading2"/>
      </w:pPr>
      <w:r>
        <w:t>Artefact R</w:t>
      </w:r>
      <w:r w:rsidR="001F46B8" w:rsidRPr="00236CD2">
        <w:t>emoval</w:t>
      </w:r>
    </w:p>
    <w:p w14:paraId="707633C7" w14:textId="4CDFAFF0" w:rsidR="001F46B8" w:rsidRPr="00AB3385" w:rsidRDefault="00B37CF1" w:rsidP="001F46B8">
      <w:pPr>
        <w:rPr>
          <w:rStyle w:val="Strong"/>
          <w:b w:val="0"/>
          <w:bCs w:val="0"/>
        </w:rPr>
      </w:pPr>
      <w:r>
        <w:t>An a</w:t>
      </w:r>
      <w:r w:rsidR="00AB3385" w:rsidRPr="00AB3385">
        <w:t xml:space="preserve">rtefact removal </w:t>
      </w:r>
      <w:r>
        <w:t xml:space="preserve">procedure was </w:t>
      </w:r>
      <w:r w:rsidR="001F46B8">
        <w:t>performed to reduce the effects of line noise (one session) and</w:t>
      </w:r>
      <w:r w:rsidR="00721EB4">
        <w:t xml:space="preserve"> monitor refresh</w:t>
      </w:r>
      <w:r w:rsidR="001F46B8">
        <w:t xml:space="preserve"> </w:t>
      </w:r>
      <w:r w:rsidR="00F046D1">
        <w:t>(</w:t>
      </w:r>
      <w:r w:rsidR="001F46B8">
        <w:t>the three sessions with 30Hz stimulus</w:t>
      </w:r>
      <w:r w:rsidR="00F046D1">
        <w:t>)</w:t>
      </w:r>
      <w:r w:rsidR="001F46B8">
        <w:t xml:space="preserve">. Artefact frequencies were identified by large, localised </w:t>
      </w:r>
      <w:r w:rsidR="00F046D1">
        <w:t xml:space="preserve">peaks </w:t>
      </w:r>
      <w:r w:rsidR="001F46B8">
        <w:t xml:space="preserve">in the power spectral density, which was computed with </w:t>
      </w:r>
      <w:r w:rsidR="00F046D1">
        <w:t>the</w:t>
      </w:r>
      <w:r w:rsidR="001F46B8">
        <w:t xml:space="preserve"> </w:t>
      </w:r>
      <w:proofErr w:type="spellStart"/>
      <w:r w:rsidR="001F46B8">
        <w:t>periodogram</w:t>
      </w:r>
      <w:proofErr w:type="spellEnd"/>
      <w:r w:rsidR="00F046D1">
        <w:t xml:space="preserve"> method</w:t>
      </w:r>
      <w:r w:rsidR="001F46B8">
        <w:t xml:space="preserve"> (</w:t>
      </w:r>
      <w:r w:rsidR="00721EB4">
        <w:t>see Supplementary Table 1</w:t>
      </w:r>
      <w:r w:rsidR="001F46B8">
        <w:t>)</w:t>
      </w:r>
      <w:r w:rsidR="00721EB4">
        <w:t>.</w:t>
      </w:r>
      <w:r w:rsidR="001F46B8">
        <w:t xml:space="preserve"> I</w:t>
      </w:r>
      <w:r w:rsidR="00721EB4">
        <w:t>n</w:t>
      </w:r>
      <w:r w:rsidR="001F46B8">
        <w:t xml:space="preserve"> each case, the average artefact waveform was found and subtracted from the recorded signal. To correct for phase shifts of the artefact, the averaging and subsequent subtraction were performed in blocks of 50 artefact periods with a phase chosen to maximise the cross-covariance of the signal with the artefact waveform.</w:t>
      </w:r>
    </w:p>
    <w:p w14:paraId="01AD4E8F" w14:textId="77777777" w:rsidR="00AB3385" w:rsidRPr="00AB3385" w:rsidRDefault="001F46B8" w:rsidP="00AB3385">
      <w:pPr>
        <w:pStyle w:val="Heading2"/>
      </w:pPr>
      <w:r w:rsidRPr="00AB3385">
        <w:rPr>
          <w:rStyle w:val="Strong"/>
          <w:b/>
        </w:rPr>
        <w:t>Current Source Density</w:t>
      </w:r>
    </w:p>
    <w:p w14:paraId="70AB81C3" w14:textId="354139EA" w:rsidR="00B4760C" w:rsidRDefault="00AB3385" w:rsidP="004D6A5B">
      <w:r w:rsidRPr="00AB3385">
        <w:rPr>
          <w:rStyle w:val="Strong"/>
          <w:b w:val="0"/>
        </w:rPr>
        <w:t>The Current Source Density</w:t>
      </w:r>
      <w:r w:rsidRPr="00AB3385">
        <w:t xml:space="preserve"> (</w:t>
      </w:r>
      <w:r>
        <w:t>CSD)</w:t>
      </w:r>
      <w:r w:rsidR="001F46B8">
        <w:t xml:space="preserve"> was computed using the inverse</w:t>
      </w:r>
      <w:r w:rsidR="00137AAF">
        <w:t xml:space="preserve"> CSD</w:t>
      </w:r>
      <w:r w:rsidR="001F46B8">
        <w:t xml:space="preserve"> method </w:t>
      </w:r>
      <w:r w:rsidR="001F46B8">
        <w:fldChar w:fldCharType="begin">
          <w:fldData xml:space="preserve">PEVuZE5vdGU+PENpdGU+PEF1dGhvcj5QZXR0ZXJzZW48L0F1dGhvcj48WWVhcj4yMDA2PC9ZZWFy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</w:fldData>
        </w:fldChar>
      </w:r>
      <w:r w:rsidR="001F46B8">
        <w:instrText xml:space="preserve"> ADDIN EN.CITE </w:instrText>
      </w:r>
      <w:r w:rsidR="001F46B8">
        <w:fldChar w:fldCharType="begin">
          <w:fldData xml:space="preserve">PEVuZE5vdGU+PENpdGU+PEF1dGhvcj5QZXR0ZXJzZW48L0F1dGhvcj48WWVhcj4yMDA2PC9ZZWFy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</w:fldData>
        </w:fldChar>
      </w:r>
      <w:r w:rsidR="001F46B8">
        <w:instrText xml:space="preserve"> ADDIN EN.CITE.DATA </w:instrText>
      </w:r>
      <w:r w:rsidR="001F46B8">
        <w:fldChar w:fldCharType="end"/>
      </w:r>
      <w:r w:rsidR="001F46B8">
        <w:fldChar w:fldCharType="separate"/>
      </w:r>
      <w:r w:rsidR="001F46B8">
        <w:rPr>
          <w:noProof/>
        </w:rPr>
        <w:t>(</w:t>
      </w:r>
      <w:hyperlink w:anchor="_ENREF_26" w:tooltip="Pettersen, 2006 #650" w:history="1">
        <w:r w:rsidR="005F2D4F">
          <w:rPr>
            <w:noProof/>
          </w:rPr>
          <w:t>Pettersen, Devor, Ulbert, Dale, &amp; Einevoll, 2006</w:t>
        </w:r>
      </w:hyperlink>
      <w:r w:rsidR="001F46B8">
        <w:rPr>
          <w:noProof/>
        </w:rPr>
        <w:t>)</w:t>
      </w:r>
      <w:r w:rsidR="001F46B8">
        <w:fldChar w:fldCharType="end"/>
      </w:r>
      <w:r w:rsidR="001F46B8">
        <w:t>.</w:t>
      </w:r>
      <w:r w:rsidR="00427504">
        <w:t xml:space="preserve"> </w:t>
      </w:r>
      <w:r w:rsidR="00785C63">
        <w:t>To compute this</w:t>
      </w:r>
      <w:r w:rsidR="00427504">
        <w:t>, we used a δ-source model of local field generation with a diameter of 500μm</w:t>
      </w:r>
      <w:r w:rsidR="00785C63">
        <w:t>,</w:t>
      </w:r>
      <w:r w:rsidR="00427504">
        <w:t xml:space="preserve"> chosen to correspond to the effective size of columnar activity</w:t>
      </w:r>
      <w:r w:rsidR="00785C63">
        <w:t xml:space="preserve"> </w:t>
      </w:r>
      <w:r w:rsidR="0077550F">
        <w:fldChar w:fldCharType="begin">
          <w:fldData xml:space="preserve">PEVuZE5vdGU+PENpdGU+PEF1dGhvcj5MdW5kPC9BdXRob3I+PFllYXI+MjAwMzwvWWVhcj48UmVj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</w:fldData>
        </w:fldChar>
      </w:r>
      <w:r w:rsidR="00EA2A06">
        <w:instrText xml:space="preserve"> ADDIN EN.CITE </w:instrText>
      </w:r>
      <w:r w:rsidR="00EA2A06">
        <w:fldChar w:fldCharType="begin">
          <w:fldData xml:space="preserve">PEVuZE5vdGU+PENpdGU+PEF1dGhvcj5MdW5kPC9BdXRob3I+PFllYXI+MjAwMzwvWWVhcj48UmVj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</w:fldData>
        </w:fldChar>
      </w:r>
      <w:r w:rsidR="00EA2A06">
        <w:instrText xml:space="preserve"> ADDIN EN.CITE.DATA </w:instrText>
      </w:r>
      <w:r w:rsidR="00EA2A06">
        <w:fldChar w:fldCharType="end"/>
      </w:r>
      <w:r w:rsidR="0077550F">
        <w:fldChar w:fldCharType="separate"/>
      </w:r>
      <w:r w:rsidR="00EA2A06">
        <w:rPr>
          <w:noProof/>
        </w:rPr>
        <w:t>(</w:t>
      </w:r>
      <w:hyperlink w:anchor="_ENREF_11" w:tooltip="Horton, 2005 #707" w:history="1">
        <w:r w:rsidR="005F2D4F">
          <w:rPr>
            <w:noProof/>
          </w:rPr>
          <w:t>Horton &amp; Adams, 2005</w:t>
        </w:r>
      </w:hyperlink>
      <w:r w:rsidR="00EA2A06">
        <w:rPr>
          <w:noProof/>
        </w:rPr>
        <w:t xml:space="preserve">; </w:t>
      </w:r>
      <w:hyperlink w:anchor="_ENREF_19" w:tooltip="Lund, 2003 #709" w:history="1">
        <w:r w:rsidR="005F2D4F">
          <w:rPr>
            <w:noProof/>
          </w:rPr>
          <w:t>Lund, Angelucci, &amp; Bressloff, 2003</w:t>
        </w:r>
      </w:hyperlink>
      <w:r w:rsidR="00EA2A06">
        <w:rPr>
          <w:noProof/>
        </w:rPr>
        <w:t>)</w:t>
      </w:r>
      <w:r w:rsidR="0077550F">
        <w:fldChar w:fldCharType="end"/>
      </w:r>
      <w:r w:rsidR="00427504">
        <w:t>.</w:t>
      </w:r>
      <w:r w:rsidR="001F46B8">
        <w:t xml:space="preserve"> Since this method requires an even spacing between voltage measurements, gaps caused by faulty </w:t>
      </w:r>
      <w:r w:rsidR="00785C63">
        <w:t xml:space="preserve">recording contacts </w:t>
      </w:r>
      <w:r w:rsidR="001F46B8">
        <w:t xml:space="preserve">in the electrode were filled </w:t>
      </w:r>
      <w:r w:rsidR="00C5060D">
        <w:t xml:space="preserve">in with </w:t>
      </w:r>
      <w:r w:rsidR="001F46B8">
        <w:t xml:space="preserve">a local average </w:t>
      </w:r>
      <w:r w:rsidR="001F46B8">
        <w:fldChar w:fldCharType="begin"/>
      </w:r>
      <w:r w:rsidR="001F46B8">
        <w:instrText xml:space="preserve"> ADDIN EN.CITE &lt;EndNote&gt;&lt;Cite&gt;&lt;Author&gt;Wójcik&lt;/Author&gt;&lt;Year&gt;2010&lt;/Year&gt;&lt;RecNum&gt;668&lt;/RecNum&gt;&lt;DisplayText&gt;(Wójcik &amp;amp; Leski, 2010)&lt;/DisplayText&gt;&lt;record&gt;&lt;rec-number&gt;668&lt;/rec-number&gt;&lt;foreign-keys&gt;&lt;key app="EN" db-id="dz2swwa0gt9pzpesa9ep2ptcvtwwpwt9fa0x" timestamp="1395753482"&gt;668&lt;/key&gt;&lt;/foreign-keys&gt;&lt;ref-type name="Journal Article"&gt;17&lt;/ref-type&gt;&lt;contributors&gt;&lt;authors&gt;&lt;author&gt;Wójcik, D. K.&lt;/author&gt;&lt;author&gt;Leski, S.&lt;/author&gt;&lt;/authors&gt;&lt;/contributors&gt;&lt;titles&gt;&lt;title&gt;Current source density reconstruction from incomplete data&lt;/title&gt;&lt;secondary-title&gt;Neural Comp&lt;/secondary-title&gt;&lt;/titles&gt;&lt;periodical&gt;&lt;full-title&gt;Neural Comp&lt;/full-title&gt;&lt;/periodical&gt;&lt;pages&gt;48-60&lt;/pages&gt;&lt;volume&gt;22&lt;/volume&gt;&lt;dates&gt;&lt;year&gt;2010&lt;/year&gt;&lt;/dates&gt;&lt;urls&gt;&lt;/urls&gt;&lt;/record&gt;&lt;/Cite&gt;&lt;/EndNote&gt;</w:instrText>
      </w:r>
      <w:r w:rsidR="001F46B8">
        <w:fldChar w:fldCharType="separate"/>
      </w:r>
      <w:r w:rsidR="001F46B8">
        <w:rPr>
          <w:noProof/>
        </w:rPr>
        <w:t>(</w:t>
      </w:r>
      <w:hyperlink w:anchor="_ENREF_37" w:tooltip="Wójcik, 2010 #668" w:history="1">
        <w:r w:rsidR="005F2D4F">
          <w:rPr>
            <w:noProof/>
          </w:rPr>
          <w:t>Wójcik &amp; Leski, 2010</w:t>
        </w:r>
      </w:hyperlink>
      <w:r w:rsidR="001F46B8">
        <w:rPr>
          <w:noProof/>
        </w:rPr>
        <w:t>)</w:t>
      </w:r>
      <w:r w:rsidR="001F46B8">
        <w:fldChar w:fldCharType="end"/>
      </w:r>
      <w:r w:rsidR="001F46B8">
        <w:t xml:space="preserve">. A homogeneous cortical conductivity of 0.4 S/m was assumed </w:t>
      </w:r>
      <w:r w:rsidR="001F46B8">
        <w:fldChar w:fldCharType="begin">
          <w:fldData xml:space="preserve">PEVuZE5vdGU+PENpdGU+PEF1dGhvcj5Mb2dvdGhldGlzPC9BdXRob3I+PFllYXI+MjAwNzwvWWVh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</w:fldData>
        </w:fldChar>
      </w:r>
      <w:r w:rsidR="001F46B8">
        <w:instrText xml:space="preserve"> ADDIN EN.CITE </w:instrText>
      </w:r>
      <w:r w:rsidR="001F46B8">
        <w:fldChar w:fldCharType="begin">
          <w:fldData xml:space="preserve">PEVuZE5vdGU+PENpdGU+PEF1dGhvcj5Mb2dvdGhldGlzPC9BdXRob3I+PFllYXI+MjAwNzwvWWVh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</w:fldData>
        </w:fldChar>
      </w:r>
      <w:r w:rsidR="001F46B8">
        <w:instrText xml:space="preserve"> ADDIN EN.CITE.DATA </w:instrText>
      </w:r>
      <w:r w:rsidR="001F46B8">
        <w:fldChar w:fldCharType="end"/>
      </w:r>
      <w:r w:rsidR="001F46B8">
        <w:fldChar w:fldCharType="separate"/>
      </w:r>
      <w:r w:rsidR="001F46B8">
        <w:rPr>
          <w:noProof/>
        </w:rPr>
        <w:t>(</w:t>
      </w:r>
      <w:hyperlink w:anchor="_ENREF_16" w:tooltip="Logothetis, 2007 #698" w:history="1">
        <w:r w:rsidR="005F2D4F">
          <w:rPr>
            <w:noProof/>
          </w:rPr>
          <w:t>Logothetis, Kayser, &amp; Oeltermann, 2007</w:t>
        </w:r>
      </w:hyperlink>
      <w:r w:rsidR="001F46B8">
        <w:rPr>
          <w:noProof/>
        </w:rPr>
        <w:t>)</w:t>
      </w:r>
      <w:r w:rsidR="001F46B8">
        <w:fldChar w:fldCharType="end"/>
      </w:r>
      <w:r w:rsidR="001F46B8">
        <w:t xml:space="preserve">. The agar solution placed on top of the </w:t>
      </w:r>
      <w:r w:rsidR="001F46B8">
        <w:rPr>
          <w:rFonts w:cs="Cambria"/>
        </w:rPr>
        <w:t>recording access point</w:t>
      </w:r>
      <w:r w:rsidR="001F46B8">
        <w:t xml:space="preserve"> had an </w:t>
      </w:r>
      <w:proofErr w:type="spellStart"/>
      <w:r w:rsidR="001F46B8">
        <w:t>NaCl</w:t>
      </w:r>
      <w:proofErr w:type="spellEnd"/>
      <w:r w:rsidR="001F46B8">
        <w:t xml:space="preserve"> concentration of </w:t>
      </w:r>
      <w:r w:rsidR="001F46B8" w:rsidRPr="00AA0E4C">
        <w:t>9</w:t>
      </w:r>
      <w:r w:rsidR="00B72BC7">
        <w:t xml:space="preserve"> </w:t>
      </w:r>
      <w:r w:rsidR="001F46B8" w:rsidRPr="00AA0E4C">
        <w:t>mg/ml</w:t>
      </w:r>
      <w:r w:rsidR="001F46B8">
        <w:rPr>
          <w:rFonts w:cs="Cambria"/>
        </w:rPr>
        <w:t>, and the conductivity of this was estimated to be</w:t>
      </w:r>
      <w:r w:rsidR="001F46B8">
        <w:t xml:space="preserve"> 2.2</w:t>
      </w:r>
      <w:r w:rsidR="001F46B8" w:rsidRPr="00AA0E4C">
        <w:t xml:space="preserve"> S/m</w:t>
      </w:r>
      <w:r w:rsidR="001F46B8">
        <w:t xml:space="preserve"> </w:t>
      </w:r>
      <w:r w:rsidR="001F46B8">
        <w:fldChar w:fldCharType="begin"/>
      </w:r>
      <w:r w:rsidR="001F46B8">
        <w:instrText xml:space="preserve"> ADDIN EN.CITE &lt;EndNote&gt;&lt;Cite&gt;&lt;Author&gt;Kandadai&lt;/Author&gt;&lt;Year&gt;2012&lt;/Year&gt;&lt;RecNum&gt;639&lt;/RecNum&gt;&lt;DisplayText&gt;(Kandadai, Raymond, &amp;amp; Shaw, 2012)&lt;/DisplayText&gt;&lt;record&gt;&lt;rec-number&gt;639&lt;/rec-number&gt;&lt;foreign-keys&gt;&lt;key app="EN" db-id="dz2swwa0gt9pzpesa9ep2ptcvtwwpwt9fa0x" timestamp="1395753480"&gt;639&lt;/key&gt;&lt;/foreign-keys&gt;&lt;ref-type name="Journal Article"&gt;17&lt;/ref-type&gt;&lt;contributors&gt;&lt;authors&gt;&lt;author&gt;Kandadai, M. A.&lt;/author&gt;&lt;author&gt;Raymond, J. L.&lt;/author&gt;&lt;author&gt;Shaw, G. J.&lt;/author&gt;&lt;/authors&gt;&lt;/contributors&gt;&lt;auth-address&gt;Department of Emergency Medicine, College of Medicine, 231 Albert Sabin Way, University of Cincinnati, Cincinnati, Ohio 45267-0769.&lt;/auth-address&gt;&lt;titles&gt;&lt;title&gt;Comparison of electrical conductivities of various brain phantom gels: Developing a &amp;apos;Brain Gel Model&amp;apos;&lt;/title&gt;&lt;secondary-title&gt;Mater Sci Eng C Mater Biol Appl&lt;/secondary-title&gt;&lt;alt-title&gt;Materials science &amp;amp; engineering. C, Materials for biological applications&lt;/alt-title&gt;&lt;/titles&gt;&lt;periodical&gt;&lt;full-title&gt;Mater Sci Eng C Mater Biol Appl&lt;/full-title&gt;&lt;abbr-1&gt;Materials science &amp;amp; engineering. C, Materials for biological applications&lt;/abbr-1&gt;&lt;/periodical&gt;&lt;alt-periodical&gt;&lt;full-title&gt;Mater Sci Eng C Mater Biol Appl&lt;/full-title&gt;&lt;abbr-1&gt;Materials science &amp;amp; engineering. C, Materials for biological applications&lt;/abbr-1&gt;&lt;/alt-periodical&gt;&lt;pages&gt;2664-2667&lt;/pages&gt;&lt;volume&gt;32&lt;/volume&gt;&lt;number&gt;8&lt;/number&gt;&lt;dates&gt;&lt;year&gt;2012&lt;/year&gt;&lt;pub-dates&gt;&lt;date&gt;Dec 1&lt;/date&gt;&lt;/pub-dates&gt;&lt;/dates&gt;&lt;isbn&gt;1873-0191 (Electronic)&amp;#xD;0928-4931 (Linking)&lt;/isbn&gt;&lt;accession-num&gt;23139442&lt;/accession-num&gt;&lt;urls&gt;&lt;related-urls&gt;&lt;url&gt;http://www.ncbi.nlm.nih.gov/pubmed/23139442&lt;/url&gt;&lt;/related-urls&gt;&lt;/urls&gt;&lt;custom2&gt;3489480&lt;/custom2&gt;&lt;electronic-resource-num&gt;10.1016/j.msec.2012.07.024&lt;/electronic-resource-num&gt;&lt;/record&gt;&lt;/Cite&gt;&lt;/EndNote&gt;</w:instrText>
      </w:r>
      <w:r w:rsidR="001F46B8">
        <w:fldChar w:fldCharType="separate"/>
      </w:r>
      <w:r w:rsidR="001F46B8">
        <w:rPr>
          <w:noProof/>
        </w:rPr>
        <w:t>(</w:t>
      </w:r>
      <w:hyperlink w:anchor="_ENREF_13" w:tooltip="Kandadai, 2012 #639" w:history="1">
        <w:r w:rsidR="005F2D4F">
          <w:rPr>
            <w:noProof/>
          </w:rPr>
          <w:t>Kandadai, Raymond, &amp; Shaw, 2012</w:t>
        </w:r>
      </w:hyperlink>
      <w:r w:rsidR="001F46B8">
        <w:rPr>
          <w:noProof/>
        </w:rPr>
        <w:t>)</w:t>
      </w:r>
      <w:r w:rsidR="001F46B8">
        <w:fldChar w:fldCharType="end"/>
      </w:r>
      <w:r w:rsidR="001F46B8">
        <w:t>.</w:t>
      </w:r>
      <w:r w:rsidR="000336FA">
        <w:t xml:space="preserve"> The </w:t>
      </w:r>
      <w:r w:rsidR="004D6A5B">
        <w:t>CSD was spatially smoothed with a three-point Hamming filter</w:t>
      </w:r>
      <w:r w:rsidR="00233CA1">
        <w:t xml:space="preserve"> (add ref that justifies this smoothing)</w:t>
      </w:r>
      <w:r w:rsidR="004D6A5B">
        <w:t>.</w:t>
      </w:r>
    </w:p>
    <w:p w14:paraId="7E9E106C" w14:textId="77777777" w:rsidR="00AB3385" w:rsidRDefault="00AB3385" w:rsidP="00B4760C">
      <w:pPr>
        <w:pStyle w:val="Heading2"/>
      </w:pPr>
      <w:r w:rsidRPr="003474FE">
        <w:t>Multi</w:t>
      </w:r>
      <w:r w:rsidR="00137AAF">
        <w:t>unit A</w:t>
      </w:r>
      <w:r w:rsidRPr="003474FE">
        <w:t>ctivity</w:t>
      </w:r>
      <w:r>
        <w:t xml:space="preserve"> </w:t>
      </w:r>
    </w:p>
    <w:p w14:paraId="79FB212B" w14:textId="4EA80E89" w:rsidR="003F2519" w:rsidRDefault="003F2519" w:rsidP="003F2519">
      <w:r>
        <w:t xml:space="preserve">Figure 1: </w:t>
      </w:r>
      <w:r w:rsidR="001F46B8" w:rsidRPr="00AB3385">
        <w:t xml:space="preserve">Multi-unit activity (MUA) was calculated by band-passing the voltage recording between 900 and </w:t>
      </w:r>
      <w:r w:rsidR="001F46B8">
        <w:t>3000Hz with a</w:t>
      </w:r>
      <w:r>
        <w:t xml:space="preserve"> zero-phase</w:t>
      </w:r>
      <w:r w:rsidR="001F46B8">
        <w:t xml:space="preserve"> </w:t>
      </w:r>
      <w:r>
        <w:t>sixth</w:t>
      </w:r>
      <w:r w:rsidR="00A529F4">
        <w:t>-</w:t>
      </w:r>
      <w:r w:rsidR="001F46B8">
        <w:t xml:space="preserve">order Butterworth filter, taking the absolute value, applying a 300Hz low pass </w:t>
      </w:r>
      <w:r w:rsidR="00A529F4">
        <w:t>third-</w:t>
      </w:r>
      <w:r w:rsidR="001F46B8">
        <w:t xml:space="preserve">order Butterworth filter, and then </w:t>
      </w:r>
      <w:proofErr w:type="spellStart"/>
      <w:r w:rsidR="001F46B8">
        <w:t>downsampling</w:t>
      </w:r>
      <w:proofErr w:type="spellEnd"/>
      <w:r w:rsidR="001F46B8">
        <w:t xml:space="preserve">. </w:t>
      </w:r>
      <w:r w:rsidR="00BC4A51">
        <w:t>This yields a smoothed spike rate,</w:t>
      </w:r>
      <w:r w:rsidR="001F46B8">
        <w:t xml:space="preserve"> analogous to a population firing rate.</w:t>
      </w:r>
    </w:p>
    <w:p w14:paraId="10E8F673" w14:textId="61EB74DA" w:rsidR="001F46B8" w:rsidRDefault="003F2519" w:rsidP="003F2519">
      <w:r>
        <w:t xml:space="preserve">Figure 3: </w:t>
      </w:r>
      <w:r w:rsidRPr="00AB3385">
        <w:t>Multi-unit activity (MUA) was calculated by</w:t>
      </w:r>
      <w:r w:rsidR="00C5060D">
        <w:t xml:space="preserve"> </w:t>
      </w:r>
      <w:proofErr w:type="spellStart"/>
      <w:r w:rsidR="00C5060D">
        <w:t>downsampling</w:t>
      </w:r>
      <w:proofErr w:type="spellEnd"/>
      <w:r w:rsidR="00C5060D">
        <w:t xml:space="preserve"> by a factor of 3,</w:t>
      </w:r>
      <w:r w:rsidRPr="00AB3385">
        <w:t xml:space="preserve"> band-passing the voltage recording between 900 and </w:t>
      </w:r>
      <w:r>
        <w:t xml:space="preserve">3000Hz with a zero-phase sixth-order Butterworth filter, taking the absolute value, </w:t>
      </w:r>
      <w:proofErr w:type="spellStart"/>
      <w:r>
        <w:t>downsampling</w:t>
      </w:r>
      <w:proofErr w:type="spellEnd"/>
      <w:r>
        <w:t xml:space="preserve"> by a</w:t>
      </w:r>
      <w:r w:rsidR="00C5060D">
        <w:t xml:space="preserve"> further</w:t>
      </w:r>
      <w:r>
        <w:t xml:space="preserve"> factor of 12.</w:t>
      </w:r>
    </w:p>
    <w:p w14:paraId="54434CF4" w14:textId="77777777" w:rsidR="00AB3385" w:rsidRDefault="00137AAF" w:rsidP="00AB3385">
      <w:pPr>
        <w:pStyle w:val="Heading2"/>
      </w:pPr>
      <w:r>
        <w:t>Receptive Field L</w:t>
      </w:r>
      <w:r w:rsidR="001F46B8">
        <w:t>ocations</w:t>
      </w:r>
    </w:p>
    <w:p w14:paraId="34EC08CE" w14:textId="34AE3E35" w:rsidR="001F46B8" w:rsidRDefault="001F46B8" w:rsidP="001F46B8">
      <w:r w:rsidRPr="00EA2993">
        <w:t xml:space="preserve"> </w:t>
      </w:r>
      <w:r w:rsidR="00721EB4">
        <w:t>T</w:t>
      </w:r>
      <w:r>
        <w:t>he spatial receptive field</w:t>
      </w:r>
      <w:r w:rsidR="00721EB4">
        <w:t>s</w:t>
      </w:r>
      <w:r w:rsidR="00C5060D">
        <w:t xml:space="preserve"> (RF</w:t>
      </w:r>
      <w:r w:rsidR="00721EB4">
        <w:t>s)</w:t>
      </w:r>
      <w:r>
        <w:t xml:space="preserve"> were found by reverse correlating the MUA and the pixel-by-pixel Z-scored frame-by-frame</w:t>
      </w:r>
      <w:r w:rsidR="003F2519" w:rsidRPr="003F2519">
        <w:t xml:space="preserve"> </w:t>
      </w:r>
      <w:r w:rsidR="003F2519">
        <w:t>difference in</w:t>
      </w:r>
      <w:r>
        <w:t xml:space="preserve"> lumin</w:t>
      </w:r>
      <w:r w:rsidR="003F2519">
        <w:t>ance</w:t>
      </w:r>
      <w:r w:rsidR="00721EB4" w:rsidRPr="00721EB4">
        <w:t xml:space="preserve"> </w:t>
      </w:r>
      <w:r w:rsidR="00721EB4">
        <w:t>with a fixed lag of 66.7ms</w:t>
      </w:r>
      <w:r>
        <w:t xml:space="preserve">. The </w:t>
      </w:r>
      <w:r w:rsidR="003F2519">
        <w:t xml:space="preserve">rate of </w:t>
      </w:r>
      <w:r>
        <w:t xml:space="preserve">change in luminance was used because it is known to correlate </w:t>
      </w:r>
      <w:r w:rsidR="003F2519">
        <w:t xml:space="preserve">well </w:t>
      </w:r>
      <w:r>
        <w:t>with thalamic drive</w:t>
      </w:r>
      <w:r w:rsidR="00721EB4">
        <w:t>. For each session, the</w:t>
      </w:r>
      <w:r w:rsidR="003F2519">
        <w:t xml:space="preserve"> </w:t>
      </w:r>
      <w:r w:rsidR="00AA4534">
        <w:t>RF</w:t>
      </w:r>
      <w:r>
        <w:t xml:space="preserve"> </w:t>
      </w:r>
      <w:r w:rsidR="003F2519">
        <w:t xml:space="preserve">centre was located </w:t>
      </w:r>
      <w:r w:rsidR="00721EB4">
        <w:t>using the</w:t>
      </w:r>
      <w:r>
        <w:t xml:space="preserve"> average of </w:t>
      </w:r>
      <w:r w:rsidR="00721EB4">
        <w:t xml:space="preserve">the </w:t>
      </w:r>
      <w:r>
        <w:t>reverse correlation across all cortical channels.</w:t>
      </w:r>
    </w:p>
    <w:p w14:paraId="5E1A8A58" w14:textId="77777777" w:rsidR="00AB3385" w:rsidRDefault="00137AAF" w:rsidP="00AB3385">
      <w:pPr>
        <w:pStyle w:val="Heading2"/>
      </w:pPr>
      <w:r>
        <w:t>Identification of Cortical Laminae</w:t>
      </w:r>
    </w:p>
    <w:p w14:paraId="3B3A450F" w14:textId="605F9080" w:rsidR="00765DC4" w:rsidRDefault="00765DC4" w:rsidP="00765DC4">
      <w:r>
        <w:t xml:space="preserve">Depth calibration of the electrode was performed by considering the </w:t>
      </w:r>
      <w:r w:rsidR="00E03DE8">
        <w:t xml:space="preserve">spikes </w:t>
      </w:r>
      <w:r>
        <w:t>and CSD induced by both the onset of the movie and by 100ms full-screen flashes (6s flash interval). From the measured potentials, we determined the CSD</w:t>
      </w:r>
      <w:r w:rsidR="00E03DE8">
        <w:t xml:space="preserve"> and spike densities</w:t>
      </w:r>
      <w:r>
        <w:t>.</w:t>
      </w:r>
      <w:r w:rsidR="00C5060D">
        <w:t xml:space="preserve"> Spikes were </w:t>
      </w:r>
      <w:proofErr w:type="gramStart"/>
      <w:r w:rsidR="00C5060D">
        <w:t xml:space="preserve">detected </w:t>
      </w:r>
      <w:r>
        <w:t xml:space="preserve"> </w:t>
      </w:r>
      <w:r w:rsidR="00C5060D">
        <w:t>by</w:t>
      </w:r>
      <w:proofErr w:type="gramEnd"/>
      <w:r w:rsidR="00C5060D">
        <w:t xml:space="preserve"> high pass filtering the raw signal above 500Hz with a zero-phase</w:t>
      </w:r>
      <w:r w:rsidR="00721EB4">
        <w:t xml:space="preserve"> eighth</w:t>
      </w:r>
      <w:r w:rsidR="00C5060D">
        <w:t xml:space="preserve">-order Butterworth filter, and classifying any </w:t>
      </w:r>
      <w:r w:rsidR="00C5060D">
        <w:lastRenderedPageBreak/>
        <w:t xml:space="preserve">points more than 3.5 standard deviations above the mean signal during pre- and post-stimulus periods as a spike, with a minimum inter-spike-interval of 1ms. </w:t>
      </w:r>
      <w:r>
        <w:t>The majority of thalamic afferents in V1 stimulate layer 4 (</w:t>
      </w:r>
      <w:r w:rsidRPr="001B542F">
        <w:rPr>
          <w:i/>
        </w:rPr>
        <w:t>indirectly</w:t>
      </w:r>
      <w:r>
        <w:t xml:space="preserve">: </w:t>
      </w:r>
      <w:proofErr w:type="gramStart"/>
      <w:r>
        <w:t xml:space="preserve">see </w:t>
      </w:r>
      <w:proofErr w:type="gramEnd"/>
      <w:r w:rsidR="005F2D4F">
        <w:fldChar w:fldCharType="begin"/>
      </w:r>
      <w:r w:rsidR="005F2D4F">
        <w:instrText xml:space="preserve"> HYPERLINK \l "_ENREF_8" \o "Hansen, 2012 #700" </w:instrText>
      </w:r>
      <w:r w:rsidR="005F2D4F">
        <w:fldChar w:fldCharType="separate"/>
      </w:r>
      <w:r w:rsidR="005F2D4F">
        <w:fldChar w:fldCharType="begin">
          <w:fldData xml:space="preserve">PEVuZE5vdGU+PENpdGUgQXV0aG9yWWVhcj0iMSI+PEF1dGhvcj5IYW5zZW48L0F1dGhvcj48WWVh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</w:fldData>
        </w:fldChar>
      </w:r>
      <w:r w:rsidR="005F2D4F">
        <w:instrText xml:space="preserve"> ADDIN EN.CITE </w:instrText>
      </w:r>
      <w:r w:rsidR="005F2D4F">
        <w:fldChar w:fldCharType="begin">
          <w:fldData xml:space="preserve">PEVuZE5vdGU+PENpdGUgQXV0aG9yWWVhcj0iMSI+PEF1dGhvcj5IYW5zZW48L0F1dGhvcj48WWVh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</w:fldData>
        </w:fldChar>
      </w:r>
      <w:r w:rsidR="005F2D4F">
        <w:instrText xml:space="preserve"> ADDIN EN.CITE.DATA </w:instrText>
      </w:r>
      <w:r w:rsidR="005F2D4F">
        <w:fldChar w:fldCharType="end"/>
      </w:r>
      <w:r w:rsidR="005F2D4F">
        <w:fldChar w:fldCharType="separate"/>
      </w:r>
      <w:r w:rsidR="005F2D4F">
        <w:rPr>
          <w:noProof/>
        </w:rPr>
        <w:t>Hansen et al. (2012)</w:t>
      </w:r>
      <w:r w:rsidR="005F2D4F">
        <w:fldChar w:fldCharType="end"/>
      </w:r>
      <w:r w:rsidR="005F2D4F">
        <w:fldChar w:fldCharType="end"/>
      </w:r>
      <w:r>
        <w:t xml:space="preserve">), with the first cortical response manifesting at layer 4Cα </w:t>
      </w:r>
      <w:r>
        <w:fldChar w:fldCharType="begin">
          <w:fldData xml:space="preserve">PEVuZE5vdGU+PENpdGU+PEF1dGhvcj5DYWxsYXdheTwvQXV0aG9yPjxZZWFyPjE5OTg8L1llYXI+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</w:fldData>
        </w:fldChar>
      </w:r>
      <w:r>
        <w:instrText xml:space="preserve"> ADDIN EN.CITE </w:instrText>
      </w:r>
      <w:r>
        <w:fldChar w:fldCharType="begin">
          <w:fldData xml:space="preserve">PEVuZE5vdGU+PENpdGU+PEF1dGhvcj5DYWxsYXdheTwvQXV0aG9yPjxZZWFyPjE5OTg8L1llYXI+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</w:fldData>
        </w:fldChar>
      </w:r>
      <w:r>
        <w:instrText xml:space="preserve"> ADDIN EN.CITE.DATA </w:instrText>
      </w:r>
      <w:r>
        <w:fldChar w:fldCharType="end"/>
      </w:r>
      <w:r>
        <w:fldChar w:fldCharType="separate"/>
      </w:r>
      <w:r>
        <w:rPr>
          <w:noProof/>
        </w:rPr>
        <w:t>(</w:t>
      </w:r>
      <w:hyperlink w:anchor="_ENREF_4" w:tooltip="Callaway, 1998 #491" w:history="1">
        <w:r w:rsidR="005F2D4F">
          <w:rPr>
            <w:noProof/>
          </w:rPr>
          <w:t>E. M. Callaway, 1998</w:t>
        </w:r>
      </w:hyperlink>
      <w:r>
        <w:rPr>
          <w:noProof/>
        </w:rPr>
        <w:t>)</w:t>
      </w:r>
      <w:r>
        <w:fldChar w:fldCharType="end"/>
      </w:r>
      <w:r>
        <w:t xml:space="preserve">, resulting in an initial current sink and first burst of spiking activity located here. For each recording session, we found the contact exhibiting the first </w:t>
      </w:r>
      <w:r w:rsidR="00C5060D">
        <w:t xml:space="preserve">spiking and </w:t>
      </w:r>
      <w:r>
        <w:t xml:space="preserve">CSD response, the centre of the most responsive region, and the centre of the first CSD sink for both the movie onset and flash evoked activity. We took the average of these 8 locations and identified the closest electrode contact as the location of layer 4Cα. We estimated the laminar location of the rest of the recording depths by cross-referencing literature describing average thickness of cortical laminae in </w:t>
      </w:r>
      <w:proofErr w:type="spellStart"/>
      <w:r>
        <w:rPr>
          <w:i/>
        </w:rPr>
        <w:t>Mac</w:t>
      </w:r>
      <w:r w:rsidRPr="0072739F">
        <w:rPr>
          <w:i/>
        </w:rPr>
        <w:t>a</w:t>
      </w:r>
      <w:r>
        <w:rPr>
          <w:i/>
        </w:rPr>
        <w:t>ca</w:t>
      </w:r>
      <w:proofErr w:type="spellEnd"/>
      <w:r w:rsidRPr="0072739F">
        <w:rPr>
          <w:i/>
        </w:rPr>
        <w:t xml:space="preserve"> </w:t>
      </w:r>
      <w:proofErr w:type="spellStart"/>
      <w:r w:rsidRPr="0072739F">
        <w:rPr>
          <w:i/>
        </w:rPr>
        <w:t>mulat</w:t>
      </w:r>
      <w:r>
        <w:rPr>
          <w:i/>
        </w:rPr>
        <w:t>t</w:t>
      </w:r>
      <w:r w:rsidRPr="0072739F">
        <w:rPr>
          <w:i/>
        </w:rPr>
        <w:t>a</w:t>
      </w:r>
      <w:proofErr w:type="spellEnd"/>
      <w:r>
        <w:rPr>
          <w:i/>
        </w:rPr>
        <w:t>,</w:t>
      </w:r>
      <w:r>
        <w:t xml:space="preserve"> area 17, </w:t>
      </w:r>
      <w:r>
        <w:fldChar w:fldCharType="begin"/>
      </w:r>
      <w:r>
        <w:instrText xml:space="preserve"> ADDIN EN.CITE &lt;EndNote&gt;&lt;Cite&gt;&lt;Author&gt;Lund&lt;/Author&gt;&lt;Year&gt;1973&lt;/Year&gt;&lt;RecNum&gt;680&lt;/RecNum&gt;&lt;DisplayText&gt;(Lund, 1973)&lt;/DisplayText&gt;&lt;record&gt;&lt;rec-number&gt;680&lt;/rec-number&gt;&lt;foreign-keys&gt;&lt;key app="EN" db-id="dz2swwa0gt9pzpesa9ep2ptcvtwwpwt9fa0x" timestamp="1395753483"&gt;680&lt;/key&gt;&lt;/foreign-keys&gt;&lt;ref-type name="Journal Article"&gt;17&lt;/ref-type&gt;&lt;contributors&gt;&lt;authors&gt;&lt;author&gt;Lund, J. S.&lt;/author&gt;&lt;/authors&gt;&lt;/contributors&gt;&lt;titles&gt;&lt;title&gt;Organization of neurons in the visual cortex, area 17, of the monkey (Macaca mulatta)&lt;/title&gt;&lt;secondary-title&gt;J Comput Neurosci&lt;/secondary-title&gt;&lt;/titles&gt;&lt;periodical&gt;&lt;full-title&gt;J Comput Neurosci&lt;/full-title&gt;&lt;abbr-1&gt;Journal of computational neuroscience&lt;/abbr-1&gt;&lt;/periodical&gt;&lt;pages&gt;455-496&lt;/pages&gt;&lt;volume&gt;147&lt;/volume&gt;&lt;dates&gt;&lt;year&gt;1973&lt;/year&gt;&lt;/dates&gt;&lt;urls&gt;&lt;/urls&gt;&lt;/record&gt;&lt;/Cite&gt;&lt;/EndNote&gt;</w:instrText>
      </w:r>
      <w:r>
        <w:fldChar w:fldCharType="separate"/>
      </w:r>
      <w:r>
        <w:rPr>
          <w:noProof/>
        </w:rPr>
        <w:t>(</w:t>
      </w:r>
      <w:hyperlink w:anchor="_ENREF_18" w:tooltip="Lund, 1973 #680" w:history="1">
        <w:r w:rsidR="005F2D4F">
          <w:rPr>
            <w:noProof/>
          </w:rPr>
          <w:t>Lund, 1973</w:t>
        </w:r>
      </w:hyperlink>
      <w:r>
        <w:rPr>
          <w:noProof/>
        </w:rPr>
        <w:t>)</w:t>
      </w:r>
      <w:r>
        <w:fldChar w:fldCharType="end"/>
      </w:r>
      <w:r>
        <w:t xml:space="preserve">. From this, the cortical depth was divided into 3 broad regions: </w:t>
      </w:r>
      <w:proofErr w:type="spellStart"/>
      <w:r>
        <w:t>supragranular</w:t>
      </w:r>
      <w:proofErr w:type="spellEnd"/>
      <w:r>
        <w:t xml:space="preserve"> (SG; layers </w:t>
      </w:r>
      <w:r w:rsidR="009C2FBF">
        <w:t>1–3</w:t>
      </w:r>
      <w:r>
        <w:t xml:space="preserve">), granular (G; layer 4), and </w:t>
      </w:r>
      <w:proofErr w:type="spellStart"/>
      <w:r>
        <w:t>infragranular</w:t>
      </w:r>
      <w:proofErr w:type="spellEnd"/>
      <w:r>
        <w:t xml:space="preserve"> (IG; layers </w:t>
      </w:r>
      <w:r w:rsidR="009C2FBF">
        <w:t>5–6</w:t>
      </w:r>
      <w:r>
        <w:t xml:space="preserve">). High-resolution MRI </w:t>
      </w:r>
      <w:r w:rsidR="00C5060D">
        <w:t xml:space="preserve">scans </w:t>
      </w:r>
      <w:r>
        <w:t xml:space="preserve">of two of the animals were used to determine </w:t>
      </w:r>
      <w:r w:rsidR="007F4FA0">
        <w:t xml:space="preserve">their </w:t>
      </w:r>
      <w:r>
        <w:t xml:space="preserve">cortical thickness at the recording location (see </w:t>
      </w:r>
      <w:r w:rsidR="007F4FA0">
        <w:t>Supplementary Materials</w:t>
      </w:r>
      <w:r>
        <w:t>).</w:t>
      </w:r>
    </w:p>
    <w:p w14:paraId="511E2828" w14:textId="77777777" w:rsidR="00F107FA" w:rsidRDefault="00F107FA" w:rsidP="00F107FA">
      <w:pPr>
        <w:pStyle w:val="Heading2"/>
      </w:pPr>
      <w:r>
        <w:t>Identification of cortical laminae</w:t>
      </w:r>
    </w:p>
    <w:p w14:paraId="0CF767CB" w14:textId="506C093D" w:rsidR="00F107FA" w:rsidRDefault="00F107FA" w:rsidP="00F107FA">
      <w:r>
        <w:t xml:space="preserve">To identify the depth of each contact, we measured the potential evoked in response to the onset of the movie clip, and in response to full-screen maximum-luminance 100ms flash stimuli with a 6s interval. From the measured potentials, we identified the boundary between the granular (G; layer 4) and </w:t>
      </w:r>
      <w:proofErr w:type="spellStart"/>
      <w:r>
        <w:t>infragranular</w:t>
      </w:r>
      <w:proofErr w:type="spellEnd"/>
      <w:r>
        <w:t xml:space="preserve"> (IG; layers 5–6) regions as the source/sink reversal in the evoked current source density (CSD; see Experimental Procedures and Supplementary Materials). We estimated the location of the boundary between the granular and </w:t>
      </w:r>
      <w:proofErr w:type="spellStart"/>
      <w:r>
        <w:t>supragranular</w:t>
      </w:r>
      <w:proofErr w:type="spellEnd"/>
      <w:r>
        <w:t xml:space="preserve"> (SG; layers 1–3) regions by cross-referencing literature describing average thickness of cortical laminae in </w:t>
      </w:r>
      <w:proofErr w:type="spellStart"/>
      <w:r>
        <w:rPr>
          <w:i/>
        </w:rPr>
        <w:t>Mac</w:t>
      </w:r>
      <w:r w:rsidRPr="0072739F">
        <w:rPr>
          <w:i/>
        </w:rPr>
        <w:t>a</w:t>
      </w:r>
      <w:r>
        <w:rPr>
          <w:i/>
        </w:rPr>
        <w:t>ca</w:t>
      </w:r>
      <w:proofErr w:type="spellEnd"/>
      <w:r w:rsidRPr="0072739F">
        <w:rPr>
          <w:i/>
        </w:rPr>
        <w:t xml:space="preserve"> </w:t>
      </w:r>
      <w:proofErr w:type="spellStart"/>
      <w:r w:rsidRPr="0072739F">
        <w:rPr>
          <w:i/>
        </w:rPr>
        <w:t>mulat</w:t>
      </w:r>
      <w:r>
        <w:rPr>
          <w:i/>
        </w:rPr>
        <w:t>t</w:t>
      </w:r>
      <w:r w:rsidRPr="0072739F">
        <w:rPr>
          <w:i/>
        </w:rPr>
        <w:t>a</w:t>
      </w:r>
      <w:proofErr w:type="spellEnd"/>
      <w:r>
        <w:rPr>
          <w:i/>
        </w:rPr>
        <w:t>,</w:t>
      </w:r>
      <w:r>
        <w:t xml:space="preserve"> area 17 </w:t>
      </w:r>
      <w:r>
        <w:fldChar w:fldCharType="begin"/>
      </w:r>
      <w:r>
        <w:instrText xml:space="preserve"> ADDIN EN.CITE &lt;EndNote&gt;&lt;Cite&gt;&lt;Author&gt;Lund&lt;/Author&gt;&lt;Year&gt;1973&lt;/Year&gt;&lt;RecNum&gt;680&lt;/RecNum&gt;&lt;DisplayText&gt;(Lund, 1973)&lt;/DisplayText&gt;&lt;record&gt;&lt;rec-number&gt;680&lt;/rec-number&gt;&lt;foreign-keys&gt;&lt;key app="EN" db-id="dz2swwa0gt9pzpesa9ep2ptcvtwwpwt9fa0x" timestamp="1395753483"&gt;680&lt;/key&gt;&lt;/foreign-keys&gt;&lt;ref-type name="Journal Article"&gt;17&lt;/ref-type&gt;&lt;contributors&gt;&lt;authors&gt;&lt;author&gt;Lund, J. S.&lt;/author&gt;&lt;/authors&gt;&lt;/contributors&gt;&lt;titles&gt;&lt;title&gt;Organization of neurons in the visual cortex, area 17, of the monkey (Macaca mulatta)&lt;/title&gt;&lt;secondary-title&gt;J Comput Neurosci&lt;/secondary-title&gt;&lt;/titles&gt;&lt;periodical&gt;&lt;full-title&gt;J Comput Neurosci&lt;/full-title&gt;&lt;abbr-1&gt;Journal of computational neuroscience&lt;/abbr-1&gt;&lt;/periodical&gt;&lt;pages&gt;455-496&lt;/pages&gt;&lt;volume&gt;147&lt;/volume&gt;&lt;dates&gt;&lt;year&gt;1973&lt;/year&gt;&lt;/dates&gt;&lt;urls&gt;&lt;/urls&gt;&lt;/record&gt;&lt;/Cite&gt;&lt;/EndNote&gt;</w:instrText>
      </w:r>
      <w:r>
        <w:fldChar w:fldCharType="separate"/>
      </w:r>
      <w:r>
        <w:rPr>
          <w:noProof/>
        </w:rPr>
        <w:t>(</w:t>
      </w:r>
      <w:hyperlink w:anchor="_ENREF_18" w:tooltip="Lund, 1973 #680" w:history="1">
        <w:r w:rsidR="005F2D4F">
          <w:rPr>
            <w:noProof/>
          </w:rPr>
          <w:t>Lund, 1973</w:t>
        </w:r>
      </w:hyperlink>
      <w:r>
        <w:rPr>
          <w:noProof/>
        </w:rPr>
        <w:t>)</w:t>
      </w:r>
      <w:r>
        <w:fldChar w:fldCharType="end"/>
      </w:r>
      <w:r>
        <w:t>.</w:t>
      </w:r>
    </w:p>
    <w:p w14:paraId="5970A2B0" w14:textId="3CFA8514" w:rsidR="00F107FA" w:rsidDel="005F2D4F" w:rsidRDefault="00F107FA" w:rsidP="00765DC4">
      <w:pPr>
        <w:rPr>
          <w:del w:id="122" w:author="Scott C Lowe" w:date="2015-05-19T18:42:00Z"/>
        </w:rPr>
      </w:pPr>
    </w:p>
    <w:p w14:paraId="77093BCD" w14:textId="09DA1A46" w:rsidR="00C5060D" w:rsidRDefault="00C5060D" w:rsidP="00FE40D7">
      <w:pPr>
        <w:pStyle w:val="Heading2"/>
      </w:pPr>
      <w:r>
        <w:t>Power as a function of depth and frequency</w:t>
      </w:r>
    </w:p>
    <w:p w14:paraId="14404928" w14:textId="047B4D99" w:rsidR="00C5060D" w:rsidRDefault="00C5060D" w:rsidP="00C5060D">
      <w:r>
        <w:t xml:space="preserve">To compute power and information as a function of </w:t>
      </w:r>
      <w:r w:rsidR="007F4FA0">
        <w:t xml:space="preserve">temporal </w:t>
      </w:r>
      <w:r>
        <w:t>frequency, the cortical data (LFP and</w:t>
      </w:r>
      <w:r w:rsidR="00856FE0">
        <w:t xml:space="preserve"> CSD) were</w:t>
      </w:r>
      <w:r>
        <w:t xml:space="preserve"> filtered in a series of bands each with</w:t>
      </w:r>
      <w:r w:rsidR="007F4FA0">
        <w:t xml:space="preserve"> a fractional bandwidth of 50%, b</w:t>
      </w:r>
      <w:r>
        <w:t xml:space="preserve">ecause cortical power falls off </w:t>
      </w:r>
      <w:r w:rsidR="007F4FA0">
        <w:t xml:space="preserve">rapidly </w:t>
      </w:r>
      <w:r w:rsidR="00CE3831">
        <w:t>with</w:t>
      </w:r>
      <w:r>
        <w:t xml:space="preserve"> frequency in a 1/f relationship</w:t>
      </w:r>
      <w:r w:rsidR="007F4FA0">
        <w:t>.</w:t>
      </w:r>
      <w:r>
        <w:t xml:space="preserve"> Each successive band begins and ends with frequencies </w:t>
      </w:r>
      <w:r w:rsidRPr="00C5060D">
        <w:t>1.291</w:t>
      </w:r>
      <w:r>
        <w:t xml:space="preserve"> times higher than the last, so that each band has 0% overlap with bands further away than its immediate neighbours and a 44% and 56% overlap with its preceding and succeeding bands respectively.</w:t>
      </w:r>
      <w:r w:rsidR="00063E30">
        <w:t xml:space="preserve"> </w:t>
      </w:r>
      <w:r w:rsidR="00C419D9">
        <w:t>The data was filtered with a zero-phase sixth-order Butterworth filter, after which the instantaneous power was estimated by taking the squared absolute value of the Hilbert transform.</w:t>
      </w:r>
      <w:r>
        <w:t xml:space="preserve"> The power </w:t>
      </w:r>
      <w:r w:rsidR="00C419D9">
        <w:t>in each</w:t>
      </w:r>
      <w:r>
        <w:t xml:space="preserve"> band was integrated over a series of 50ms windows, centred at the time of each frame change in the movie (once every 33ms, leading to a 50% overlap of neighbouring windows).  The power in the </w:t>
      </w:r>
      <w:r w:rsidR="009C2FBF">
        <w:t>4–16</w:t>
      </w:r>
      <w:r w:rsidR="00C419D9">
        <w:t xml:space="preserve">Hz and </w:t>
      </w:r>
      <w:r w:rsidR="009C2FBF">
        <w:t>60–170</w:t>
      </w:r>
      <w:r w:rsidR="00C419D9">
        <w:t xml:space="preserve">Hz </w:t>
      </w:r>
      <w:r>
        <w:t>bands was computed similar</w:t>
      </w:r>
      <w:r w:rsidR="005D18BF">
        <w:t>ly</w:t>
      </w:r>
      <w:r>
        <w:t>. Fig 3A</w:t>
      </w:r>
      <w:r w:rsidR="009C2FBF">
        <w:t>–</w:t>
      </w:r>
      <w:r>
        <w:t>B</w:t>
      </w:r>
      <w:r w:rsidR="005D18BF">
        <w:t xml:space="preserve"> </w:t>
      </w:r>
      <w:proofErr w:type="gramStart"/>
      <w:r w:rsidR="005D18BF">
        <w:t>are</w:t>
      </w:r>
      <w:proofErr w:type="gramEnd"/>
      <w:r w:rsidR="005D18BF">
        <w:t xml:space="preserve"> plotted</w:t>
      </w:r>
      <w:r w:rsidR="00E8008D">
        <w:t xml:space="preserve"> with power values averaged over all windows and trials, then expressed in d</w:t>
      </w:r>
      <w:r w:rsidR="00063E30">
        <w:t>ecibels</w:t>
      </w:r>
      <w:r w:rsidR="00E8008D">
        <w:t xml:space="preserve"> relative to the </w:t>
      </w:r>
      <w:r w:rsidR="00063E30">
        <w:t xml:space="preserve">average </w:t>
      </w:r>
      <w:r w:rsidR="007F4FA0">
        <w:t>power</w:t>
      </w:r>
      <w:r w:rsidR="00063E30">
        <w:t xml:space="preserve"> 1.5–</w:t>
      </w:r>
      <w:r w:rsidR="00063E30" w:rsidRPr="00063E30">
        <w:t>248</w:t>
      </w:r>
      <w:r w:rsidR="00063E30">
        <w:t>Hz</w:t>
      </w:r>
      <w:r w:rsidR="007F4FA0">
        <w:t xml:space="preserve"> </w:t>
      </w:r>
      <w:r w:rsidR="00063E30">
        <w:t>(estimated by summing the power in alternate bands).</w:t>
      </w:r>
      <w:r w:rsidR="005D18BF">
        <w:t xml:space="preserve"> Throughout Figures 3 and S3, </w:t>
      </w:r>
      <w:proofErr w:type="spellStart"/>
      <w:r w:rsidR="005D18BF">
        <w:t>datapoints</w:t>
      </w:r>
      <w:proofErr w:type="spellEnd"/>
      <w:r w:rsidR="005D18BF">
        <w:t xml:space="preserve"> are shown at the band </w:t>
      </w:r>
      <w:r w:rsidR="00254010">
        <w:t>centres</w:t>
      </w:r>
      <w:r w:rsidR="005D18BF">
        <w:t>.</w:t>
      </w:r>
    </w:p>
    <w:p w14:paraId="0BBB6C14" w14:textId="77777777" w:rsidR="00C5060D" w:rsidRDefault="00C5060D" w:rsidP="00C5060D">
      <w:pPr>
        <w:pStyle w:val="Heading2"/>
      </w:pPr>
      <w:r>
        <w:t>Information as a function of depth and frequency</w:t>
      </w:r>
    </w:p>
    <w:p w14:paraId="34BFF34A" w14:textId="6C3405D1" w:rsidR="00C5060D" w:rsidRPr="00C5060D" w:rsidRDefault="007F4FA0" w:rsidP="00C5060D">
      <w:r>
        <w:t>Power in each b</w:t>
      </w:r>
      <w:r w:rsidR="005D18BF">
        <w:t xml:space="preserve">and </w:t>
      </w:r>
      <w:r w:rsidR="00C5060D">
        <w:t xml:space="preserve">was computed as above, then for each frequency </w:t>
      </w:r>
      <w:r w:rsidR="005D18BF">
        <w:t xml:space="preserve">band </w:t>
      </w:r>
      <w:r w:rsidR="00C5060D">
        <w:t xml:space="preserve">and depth we took a 10-bin histogram of the power across all the 50ms windows for all repetitions. The bin edges were chosen such that 10% of the </w:t>
      </w:r>
      <w:r>
        <w:t>distribution</w:t>
      </w:r>
      <w:r w:rsidR="00C5060D">
        <w:t xml:space="preserve"> fell into each bin, and the identity of which bin the window was allocated into was taken to be its “</w:t>
      </w:r>
      <w:r w:rsidR="004D25F9">
        <w:t>stimulus</w:t>
      </w:r>
      <w:r w:rsidR="00C5060D">
        <w:t>”.</w:t>
      </w:r>
      <w:r w:rsidR="00E8008D">
        <w:t xml:space="preserve"> We found the mutual information between the response and which frame was on screen at that time — the “stimulus” — by computing the Shannon information using the information breakdown toolbox </w:t>
      </w:r>
      <w:r w:rsidR="00E8008D">
        <w:fldChar w:fldCharType="begin">
          <w:fldData xml:space="preserve">PEVuZE5vdGU+PENpdGU+PEF1dGhvcj5NYWdyaTwvQXV0aG9yPjxZZWFyPjIwMDk8L1llYXI+PFJl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</w:fldData>
        </w:fldChar>
      </w:r>
      <w:r w:rsidR="00E8008D">
        <w:instrText xml:space="preserve"> ADDIN EN.CITE </w:instrText>
      </w:r>
      <w:r w:rsidR="00E8008D">
        <w:fldChar w:fldCharType="begin">
          <w:fldData xml:space="preserve">PEVuZE5vdGU+PENpdGU+PEF1dGhvcj5NYWdyaTwvQXV0aG9yPjxZZWFyPjIwMDk8L1llYXI+PFJl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</w:fldData>
        </w:fldChar>
      </w:r>
      <w:r w:rsidR="00E8008D">
        <w:instrText xml:space="preserve"> ADDIN EN.CITE.DATA </w:instrText>
      </w:r>
      <w:r w:rsidR="00E8008D">
        <w:fldChar w:fldCharType="end"/>
      </w:r>
      <w:r w:rsidR="00E8008D">
        <w:fldChar w:fldCharType="separate"/>
      </w:r>
      <w:r w:rsidR="00E8008D">
        <w:rPr>
          <w:noProof/>
        </w:rPr>
        <w:t>(</w:t>
      </w:r>
      <w:hyperlink w:anchor="_ENREF_20" w:tooltip="Magri, 2009 #34" w:history="1">
        <w:r w:rsidR="005F2D4F">
          <w:rPr>
            <w:noProof/>
          </w:rPr>
          <w:t xml:space="preserve">Magri, Whittingstall, Singh, </w:t>
        </w:r>
        <w:r w:rsidR="005F2D4F">
          <w:rPr>
            <w:noProof/>
          </w:rPr>
          <w:lastRenderedPageBreak/>
          <w:t>Logothetis, &amp; Panzeri, 2009</w:t>
        </w:r>
      </w:hyperlink>
      <w:r w:rsidR="00E8008D">
        <w:rPr>
          <w:noProof/>
        </w:rPr>
        <w:t>)</w:t>
      </w:r>
      <w:r w:rsidR="00E8008D">
        <w:fldChar w:fldCharType="end"/>
      </w:r>
      <w:r w:rsidR="00E8008D">
        <w:t xml:space="preserve">. Bias due to </w:t>
      </w:r>
      <w:proofErr w:type="spellStart"/>
      <w:r w:rsidR="00E8008D">
        <w:t>undersampling</w:t>
      </w:r>
      <w:proofErr w:type="spellEnd"/>
      <w:r w:rsidR="00E8008D">
        <w:t xml:space="preserve"> was corrected for using the </w:t>
      </w:r>
      <w:proofErr w:type="spellStart"/>
      <w:r w:rsidR="00E8008D">
        <w:t>Panzeri</w:t>
      </w:r>
      <w:proofErr w:type="spellEnd"/>
      <w:r w:rsidR="00E8008D">
        <w:t xml:space="preserve">-Treves method </w:t>
      </w:r>
      <w:r w:rsidR="00E8008D">
        <w:fldChar w:fldCharType="begin"/>
      </w:r>
      <w:r w:rsidR="00E8008D">
        <w:instrText xml:space="preserve"> ADDIN EN.CITE &lt;EndNote&gt;&lt;Cite&gt;&lt;Author&gt;Treves&lt;/Author&gt;&lt;Year&gt;1995&lt;/Year&gt;&lt;RecNum&gt;697&lt;/RecNum&gt;&lt;DisplayText&gt;(Treves &amp;amp; Panzeri, 1995)&lt;/DisplayText&gt;&lt;record&gt;&lt;rec-number&gt;697&lt;/rec-number&gt;&lt;foreign-keys&gt;&lt;key app="EN" db-id="dz2swwa0gt9pzpesa9ep2ptcvtwwpwt9fa0x" timestamp="1395753485"&gt;697&lt;/key&gt;&lt;/foreign-keys&gt;&lt;ref-type name="Journal Article"&gt;17&lt;/ref-type&gt;&lt;contributors&gt;&lt;authors&gt;&lt;author&gt;Treves, A&lt;/author&gt;&lt;author&gt;Panzeri, S&lt;/author&gt;&lt;/authors&gt;&lt;/contributors&gt;&lt;titles&gt;&lt;title&gt;The Upward Bias in Measures of Information Derived from Limited Data Samples&lt;/title&gt;&lt;secondary-title&gt;Neural Comp&lt;/secondary-title&gt;&lt;/titles&gt;&lt;periodical&gt;&lt;full-title&gt;Neural Comp&lt;/full-title&gt;&lt;/periodical&gt;&lt;pages&gt;399-407&lt;/pages&gt;&lt;volume&gt;7&lt;/volume&gt;&lt;dates&gt;&lt;year&gt;1995&lt;/year&gt;&lt;/dates&gt;&lt;urls&gt;&lt;/urls&gt;&lt;/record&gt;&lt;/Cite&gt;&lt;/EndNote&gt;</w:instrText>
      </w:r>
      <w:r w:rsidR="00E8008D">
        <w:fldChar w:fldCharType="separate"/>
      </w:r>
      <w:r w:rsidR="00E8008D">
        <w:rPr>
          <w:noProof/>
        </w:rPr>
        <w:t>(</w:t>
      </w:r>
      <w:hyperlink w:anchor="_ENREF_33" w:tooltip="Treves, 1995 #697" w:history="1">
        <w:r w:rsidR="005F2D4F">
          <w:rPr>
            <w:noProof/>
          </w:rPr>
          <w:t>Treves &amp; Panzeri, 1995</w:t>
        </w:r>
      </w:hyperlink>
      <w:r w:rsidR="00E8008D">
        <w:rPr>
          <w:noProof/>
        </w:rPr>
        <w:t>)</w:t>
      </w:r>
      <w:r w:rsidR="00E8008D">
        <w:fldChar w:fldCharType="end"/>
      </w:r>
      <w:r w:rsidR="00E8008D">
        <w:t>. Each information calculation was also bootstrapped 20 times with a randomly shuffled mapping of stimulus to response (also bias-corrected). To ensure the amount of information was statistically significant, we checked each information estimate exceeded the bootstrap mean by more than 3 standard deviations of the bootstrap values.</w:t>
      </w:r>
      <w:r w:rsidR="00E8008D" w:rsidRPr="003F5EBB">
        <w:t xml:space="preserve"> </w:t>
      </w:r>
      <w:r w:rsidR="00E8008D">
        <w:t>The bootstrap mean was then subtracted from the estimated information, to counter any residual bias.</w:t>
      </w:r>
    </w:p>
    <w:p w14:paraId="45782A4A" w14:textId="1EA62E60" w:rsidR="00AB3385" w:rsidRDefault="00137AAF" w:rsidP="00AB3385">
      <w:pPr>
        <w:pStyle w:val="Heading2"/>
      </w:pPr>
      <w:r>
        <w:t>Cortical Distribution of P</w:t>
      </w:r>
      <w:r w:rsidR="00AB3385">
        <w:t>ower</w:t>
      </w:r>
    </w:p>
    <w:p w14:paraId="2DFB2A8E" w14:textId="523C56DD" w:rsidR="001F46B8" w:rsidRDefault="001F46B8" w:rsidP="001F46B8">
      <w:r>
        <w:t xml:space="preserve">For each session, the distribution of power across the cortical depth </w:t>
      </w:r>
      <w:r w:rsidR="00E8008D">
        <w:t>(2A</w:t>
      </w:r>
      <w:r w:rsidR="009C2FBF">
        <w:t>–</w:t>
      </w:r>
      <w:r w:rsidR="00E8008D">
        <w:t>B</w:t>
      </w:r>
      <w:r w:rsidR="005D18BF">
        <w:t xml:space="preserve"> </w:t>
      </w:r>
      <w:r w:rsidR="00E8008D">
        <w:t>right</w:t>
      </w:r>
      <w:r w:rsidR="005D18BF">
        <w:t>-hand</w:t>
      </w:r>
      <w:r w:rsidR="00E8008D">
        <w:t xml:space="preserve"> insets) </w:t>
      </w:r>
      <w:r>
        <w:t xml:space="preserve">was determined by </w:t>
      </w:r>
      <w:r w:rsidR="000E2B35">
        <w:t xml:space="preserve">normalising </w:t>
      </w:r>
      <w:r>
        <w:t xml:space="preserve">the power at each depth by the </w:t>
      </w:r>
      <w:r w:rsidR="005D18BF">
        <w:t>summed</w:t>
      </w:r>
      <w:r>
        <w:t xml:space="preserve"> power</w:t>
      </w:r>
      <w:r w:rsidR="005D18BF" w:rsidRPr="005D18BF">
        <w:t xml:space="preserve"> </w:t>
      </w:r>
      <w:r w:rsidR="005D18BF">
        <w:t>across all cortical depths</w:t>
      </w:r>
      <w:r>
        <w:t xml:space="preserve"> </w:t>
      </w:r>
      <w:r w:rsidR="005D18BF">
        <w:t>for</w:t>
      </w:r>
      <w:r w:rsidR="0082483C">
        <w:t xml:space="preserve"> </w:t>
      </w:r>
      <w:r>
        <w:t>that band. We then took a</w:t>
      </w:r>
      <w:r w:rsidR="007F4FA0">
        <w:t xml:space="preserve">n </w:t>
      </w:r>
      <w:r>
        <w:t xml:space="preserve">average across sessions, weighted by the number of </w:t>
      </w:r>
      <w:r w:rsidR="00E8008D">
        <w:t xml:space="preserve">cortical </w:t>
      </w:r>
      <w:r>
        <w:t>recording sites in each session</w:t>
      </w:r>
      <w:r w:rsidR="005D18BF">
        <w:t xml:space="preserve"> to prevent faulty (omitted) electrode contact sites from distorting the result</w:t>
      </w:r>
      <w:r>
        <w:t>.</w:t>
      </w:r>
    </w:p>
    <w:p w14:paraId="0EB29B1D" w14:textId="1F31A1DD" w:rsidR="00AB3385" w:rsidRDefault="00137AAF" w:rsidP="00AB3385">
      <w:pPr>
        <w:pStyle w:val="Heading2"/>
      </w:pPr>
      <w:r>
        <w:t>Information R</w:t>
      </w:r>
      <w:r w:rsidR="001F46B8" w:rsidRPr="007F5CCA">
        <w:t xml:space="preserve">edundancy </w:t>
      </w:r>
    </w:p>
    <w:p w14:paraId="2C08ACD6" w14:textId="28C0A01F" w:rsidR="001F46B8" w:rsidRDefault="00AB3385" w:rsidP="00AF5CA6">
      <w:r w:rsidRPr="00AB3385">
        <w:t xml:space="preserve">Information redundancy </w:t>
      </w:r>
      <w:r w:rsidR="00C5060D">
        <w:t xml:space="preserve">was </w:t>
      </w:r>
      <w:r w:rsidR="001F46B8">
        <w:t xml:space="preserve">computed with the same stimuli windows as </w:t>
      </w:r>
      <w:r w:rsidR="00C5060D">
        <w:t xml:space="preserve">used in the </w:t>
      </w:r>
      <w:r w:rsidR="001F46B8">
        <w:t>information calculation</w:t>
      </w:r>
      <w:r w:rsidR="00C5060D">
        <w:t>s</w:t>
      </w:r>
      <w:r w:rsidR="001F46B8">
        <w:t xml:space="preserve">. </w:t>
      </w:r>
      <w:r w:rsidR="00063E30">
        <w:t xml:space="preserve">Let </w:t>
      </w:r>
      <m:oMath>
        <m:r>
          <w:rPr>
            <w:rFonts w:ascii="Cambria Math" w:hAnsi="Cambria Math"/>
          </w:rPr>
          <m:t>S</m:t>
        </m:r>
      </m:oMath>
      <w:r w:rsidR="00063E30">
        <w:t xml:space="preserve"> </w:t>
      </w:r>
      <w:r w:rsidR="001F46B8">
        <w:t xml:space="preserve">denote the set of </w:t>
      </w:r>
      <w:r w:rsidR="00EC7925">
        <w:t>stimuli</w:t>
      </w:r>
      <w:r w:rsidR="001F46B8">
        <w:rPr>
          <w:rFonts w:eastAsiaTheme="minorEastAsia"/>
        </w:rPr>
        <w:t xml:space="preserve">, and let </w:t>
      </w:r>
      <m:oMath>
        <m:r>
          <w:rPr>
            <w:rFonts w:ascii="Cambria Math" w:eastAsiaTheme="minorEastAsia" w:hAnsi="Cambria Math"/>
          </w:rPr>
          <m:t>X</m:t>
        </m:r>
      </m:oMath>
      <w:r w:rsidR="001F46B8">
        <w:rPr>
          <w:rFonts w:eastAsiaTheme="minorEastAsia"/>
        </w:rPr>
        <w:t xml:space="preserve"> and </w:t>
      </w:r>
      <m:oMath>
        <m:r>
          <w:rPr>
            <w:rFonts w:ascii="Cambria Math" w:eastAsiaTheme="minorEastAsia" w:hAnsi="Cambria Math"/>
          </w:rPr>
          <m:t>Y</m:t>
        </m:r>
      </m:oMath>
      <w:r w:rsidR="001F46B8">
        <w:rPr>
          <w:rFonts w:eastAsiaTheme="minorEastAsia"/>
        </w:rPr>
        <w:t xml:space="preserve"> </w:t>
      </w:r>
      <w:r w:rsidR="00EC7925">
        <w:rPr>
          <w:rFonts w:eastAsiaTheme="minorEastAsia"/>
        </w:rPr>
        <w:t xml:space="preserve">each </w:t>
      </w:r>
      <w:r w:rsidR="001F46B8">
        <w:rPr>
          <w:rFonts w:eastAsiaTheme="minorEastAsia"/>
        </w:rPr>
        <w:t xml:space="preserve">be the </w:t>
      </w:r>
      <w:r w:rsidR="00EC7925">
        <w:rPr>
          <w:rFonts w:eastAsiaTheme="minorEastAsia"/>
        </w:rPr>
        <w:t xml:space="preserve">set of </w:t>
      </w:r>
      <w:r w:rsidR="001F46B8">
        <w:rPr>
          <w:rFonts w:eastAsiaTheme="minorEastAsia"/>
        </w:rPr>
        <w:t>power</w:t>
      </w:r>
      <w:r w:rsidR="00EC7925">
        <w:rPr>
          <w:rFonts w:eastAsiaTheme="minorEastAsia"/>
        </w:rPr>
        <w:t xml:space="preserve">s during each stimulus </w:t>
      </w:r>
      <w:r w:rsidR="001F46B8">
        <w:rPr>
          <w:rFonts w:eastAsiaTheme="minorEastAsia"/>
        </w:rPr>
        <w:t xml:space="preserve">in one of the frequency bands at </w:t>
      </w:r>
      <w:r w:rsidR="00EC7925">
        <w:rPr>
          <w:rFonts w:eastAsiaTheme="minorEastAsia"/>
        </w:rPr>
        <w:t>a particular</w:t>
      </w:r>
      <w:r w:rsidR="001F46B8">
        <w:rPr>
          <w:rFonts w:eastAsiaTheme="minorEastAsia"/>
        </w:rPr>
        <w:t xml:space="preserve"> depth.  The information in each </w:t>
      </w:r>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X;S</m:t>
            </m:r>
          </m:e>
        </m:d>
      </m:oMath>
      <w:r w:rsidR="001F46B8">
        <w:rPr>
          <w:rFonts w:eastAsiaTheme="minorEastAsia"/>
        </w:rPr>
        <w:t xml:space="preserve"> and </w:t>
      </w:r>
      <m:oMath>
        <m:r>
          <w:rPr>
            <w:rFonts w:ascii="Cambria Math" w:eastAsiaTheme="minorEastAsia" w:hAnsi="Cambria Math"/>
          </w:rPr>
          <m:t>I(Y;S)</m:t>
        </m:r>
      </m:oMath>
      <w:r w:rsidR="001F46B8">
        <w:rPr>
          <w:rFonts w:eastAsiaTheme="minorEastAsia"/>
        </w:rPr>
        <w:t xml:space="preserve"> was computed in the same manner as above.  The information in the joint distribution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;S)</m:t>
        </m:r>
      </m:oMath>
      <w:r w:rsidR="001F46B8">
        <w:rPr>
          <w:rFonts w:eastAsiaTheme="minorEastAsia"/>
        </w:rPr>
        <w:t xml:space="preserve"> was computed by considering each combination of the binned </w:t>
      </w:r>
      <m:oMath>
        <m:r>
          <w:rPr>
            <w:rFonts w:ascii="Cambria Math" w:eastAsiaTheme="minorEastAsia" w:hAnsi="Cambria Math"/>
          </w:rPr>
          <m:t>X</m:t>
        </m:r>
      </m:oMath>
      <w:r w:rsidR="001F46B8">
        <w:rPr>
          <w:rFonts w:eastAsiaTheme="minorEastAsia"/>
        </w:rPr>
        <w:t xml:space="preserve"> and </w:t>
      </w:r>
      <m:oMath>
        <m:r>
          <w:rPr>
            <w:rFonts w:ascii="Cambria Math" w:eastAsiaTheme="minorEastAsia" w:hAnsi="Cambria Math"/>
          </w:rPr>
          <m:t>Y</m:t>
        </m:r>
      </m:oMath>
      <w:r w:rsidR="001F46B8">
        <w:rPr>
          <w:rFonts w:eastAsiaTheme="minorEastAsia"/>
        </w:rPr>
        <w:t xml:space="preserve"> as a different </w:t>
      </w:r>
      <w:r w:rsidR="009A15BA">
        <w:rPr>
          <w:rFonts w:eastAsiaTheme="minorEastAsia"/>
        </w:rPr>
        <w:t>response</w:t>
      </w:r>
      <w:r w:rsidR="001F46B8">
        <w:rPr>
          <w:rFonts w:eastAsiaTheme="minorEastAsia"/>
        </w:rPr>
        <w:t xml:space="preserve">, yielding a total of </w:t>
      </w:r>
      <w:commentRangeStart w:id="123"/>
      <w:r w:rsidR="00EC7925">
        <w:rPr>
          <w:rFonts w:eastAsiaTheme="minorEastAsia"/>
        </w:rPr>
        <w:t>100</w:t>
      </w:r>
      <w:commentRangeEnd w:id="123"/>
      <w:r w:rsidR="00D17DEA">
        <w:rPr>
          <w:rStyle w:val="CommentReference"/>
        </w:rPr>
        <w:commentReference w:id="123"/>
      </w:r>
      <w:r w:rsidR="00EC7925">
        <w:rPr>
          <w:rFonts w:eastAsiaTheme="minorEastAsia"/>
        </w:rPr>
        <w:t xml:space="preserve"> </w:t>
      </w:r>
      <w:r w:rsidR="001F46B8">
        <w:rPr>
          <w:rFonts w:eastAsiaTheme="minorEastAsia"/>
        </w:rPr>
        <w:t xml:space="preserve">different </w:t>
      </w:r>
      <w:r w:rsidR="009A15BA">
        <w:rPr>
          <w:rFonts w:eastAsiaTheme="minorEastAsia"/>
        </w:rPr>
        <w:t>responses</w:t>
      </w:r>
      <w:r w:rsidR="001F46B8">
        <w:rPr>
          <w:rFonts w:eastAsiaTheme="minorEastAsia"/>
        </w:rPr>
        <w:t xml:space="preserve"> </w:t>
      </w:r>
      <w:proofErr w:type="gramStart"/>
      <w:r w:rsidR="001F46B8">
        <w:rPr>
          <w:rFonts w:eastAsiaTheme="minorEastAsia"/>
        </w:rPr>
        <w:t xml:space="preserve">for </w:t>
      </w:r>
      <w:proofErr w:type="gramEnd"/>
      <m:oMath>
        <m:r>
          <w:rPr>
            <w:rFonts w:ascii="Cambria Math" w:eastAsiaTheme="minorEastAsia" w:hAnsi="Cambria Math"/>
          </w:rPr>
          <m:t>{X,Y}</m:t>
        </m:r>
      </m:oMath>
      <w:r w:rsidR="001F46B8">
        <w:rPr>
          <w:rFonts w:eastAsiaTheme="minorEastAsia"/>
        </w:rPr>
        <w:t>.</w:t>
      </w:r>
    </w:p>
    <w:p w14:paraId="63DB54B3" w14:textId="00CB94B1" w:rsidR="00CC6697" w:rsidRDefault="00CC6697" w:rsidP="001F46B8">
      <w:r>
        <w:t>The</w:t>
      </w:r>
      <w:r w:rsidR="00D17DEA">
        <w:t xml:space="preserve"> relative</w:t>
      </w:r>
      <w:r>
        <w:t xml:space="preserve"> redundancy is</w:t>
      </w:r>
      <w:r w:rsidR="00D17DEA">
        <w:t xml:space="preserve"> then</w:t>
      </w:r>
      <w:r>
        <w:t xml:space="preserve"> defined as</w:t>
      </w:r>
    </w:p>
    <w:p w14:paraId="704D3163" w14:textId="1D13EC19" w:rsidR="00CC6697" w:rsidRDefault="00CC6697" w:rsidP="001F46B8">
      <m:oMathPara>
        <m:oMath>
          <m:r>
            <m:rPr>
              <m:sty m:val="p"/>
            </m:rPr>
            <w:rPr>
              <w:rFonts w:ascii="Cambria Math" w:eastAsiaTheme="minorEastAsia" w:hAnsi="Cambria Math"/>
            </w:rPr>
            <m:t>Redundancy</m:t>
          </m:r>
          <m:r>
            <w:rPr>
              <w:rFonts w:ascii="Cambria Math" w:eastAsiaTheme="minorEastAsia" w:hAnsi="Cambria Math"/>
            </w:rPr>
            <m:t>=</m:t>
          </m:r>
          <m:f>
            <m:fPr>
              <m:ctrlPr>
                <w:rPr>
                  <w:rFonts w:ascii="Cambria Math" w:hAnsi="Cambria Math"/>
                </w:rPr>
              </m:ctrlPr>
            </m:fPr>
            <m:num>
              <m:func>
                <m:funcPr>
                  <m:ctrlPr>
                    <w:rPr>
                      <w:rFonts w:ascii="Cambria Math" w:hAnsi="Cambria Math"/>
                    </w:rPr>
                  </m:ctrlPr>
                </m:funcPr>
                <m:fName>
                  <m:r>
                    <w:rPr>
                      <w:rFonts w:ascii="Cambria Math" w:hAnsi="Cambria Math"/>
                    </w:rPr>
                    <m:t>I</m:t>
                  </m:r>
                  <m:ctrlPr>
                    <w:rPr>
                      <w:rFonts w:ascii="Cambria Math" w:hAnsi="Cambria Math"/>
                      <w:i/>
                    </w:rPr>
                  </m:ctrlPr>
                </m:fName>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S</m:t>
                      </m:r>
                    </m:e>
                  </m:d>
                </m:e>
              </m:func>
              <m:r>
                <w:rPr>
                  <w:rFonts w:ascii="Cambria Math" w:hAnsi="Cambria Math"/>
                </w:rPr>
                <m:t>+</m:t>
              </m:r>
              <m:func>
                <m:funcPr>
                  <m:ctrlPr>
                    <w:rPr>
                      <w:rFonts w:ascii="Cambria Math" w:hAnsi="Cambria Math"/>
                    </w:rPr>
                  </m:ctrlPr>
                </m:funcPr>
                <m:fName>
                  <m:r>
                    <w:rPr>
                      <w:rFonts w:ascii="Cambria Math" w:hAnsi="Cambria Math"/>
                    </w:rPr>
                    <m:t>I</m:t>
                  </m:r>
                </m:fName>
                <m:e>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S</m:t>
                      </m:r>
                    </m:e>
                  </m:d>
                </m:e>
              </m:func>
              <m:r>
                <w:rPr>
                  <w:rFonts w:ascii="Cambria Math" w:hAnsi="Cambria Math"/>
                </w:rPr>
                <m:t>-I</m:t>
              </m:r>
              <m:d>
                <m:dPr>
                  <m:ctrlPr>
                    <w:rPr>
                      <w:rFonts w:ascii="Cambria Math" w:hAnsi="Cambria Math"/>
                    </w:rPr>
                  </m:ctrlPr>
                </m:dPr>
                <m:e>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S</m:t>
                  </m:r>
                </m:e>
              </m:d>
            </m:num>
            <m:den>
              <m:r>
                <w:rPr>
                  <w:rFonts w:ascii="Cambria Math" w:hAnsi="Cambria Math"/>
                </w:rPr>
                <m:t>I</m:t>
              </m:r>
              <m:d>
                <m:dPr>
                  <m:ctrlPr>
                    <w:rPr>
                      <w:rFonts w:ascii="Cambria Math" w:hAnsi="Cambria Math"/>
                    </w:rPr>
                  </m:ctrlPr>
                </m:dPr>
                <m:e>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S</m:t>
                  </m:r>
                </m:e>
              </m:d>
            </m:den>
          </m:f>
        </m:oMath>
      </m:oMathPara>
    </w:p>
    <w:p w14:paraId="556ED36A" w14:textId="698A7B3F" w:rsidR="001F46B8" w:rsidRPr="00076BF9" w:rsidRDefault="00A16543" w:rsidP="00A16543">
      <w:pPr>
        <w:rPr>
          <w:rStyle w:val="SubtleEmphasis"/>
        </w:rPr>
      </w:pPr>
      <w:proofErr w:type="gramStart"/>
      <w:r>
        <w:t>and</w:t>
      </w:r>
      <w:proofErr w:type="gramEnd"/>
      <w:r>
        <w:t xml:space="preserve"> was computed </w:t>
      </w:r>
      <w:r w:rsidR="001F46B8">
        <w:t xml:space="preserve">using the information breakdown toolbox </w:t>
      </w:r>
      <w:r w:rsidR="001F46B8">
        <w:fldChar w:fldCharType="begin">
          <w:fldData xml:space="preserve">PEVuZE5vdGU+PENpdGU+PEF1dGhvcj5NYWdyaTwvQXV0aG9yPjxZZWFyPjIwMDk8L1llYXI+PFJl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</w:fldData>
        </w:fldChar>
      </w:r>
      <w:r w:rsidR="0055775E">
        <w:instrText xml:space="preserve"> ADDIN EN.CITE </w:instrText>
      </w:r>
      <w:r w:rsidR="0055775E">
        <w:fldChar w:fldCharType="begin">
          <w:fldData xml:space="preserve">PEVuZE5vdGU+PENpdGU+PEF1dGhvcj5NYWdyaTwvQXV0aG9yPjxZZWFyPjIwMDk8L1llYXI+PFJl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</w:fldData>
        </w:fldChar>
      </w:r>
      <w:r w:rsidR="0055775E">
        <w:instrText xml:space="preserve"> ADDIN EN.CITE.DATA </w:instrText>
      </w:r>
      <w:r w:rsidR="0055775E">
        <w:fldChar w:fldCharType="end"/>
      </w:r>
      <w:r w:rsidR="001F46B8">
        <w:fldChar w:fldCharType="separate"/>
      </w:r>
      <w:r w:rsidR="0055775E">
        <w:rPr>
          <w:noProof/>
        </w:rPr>
        <w:t>(</w:t>
      </w:r>
      <w:hyperlink w:anchor="_ENREF_20" w:tooltip="Magri, 2009 #34" w:history="1">
        <w:r w:rsidR="005F2D4F">
          <w:rPr>
            <w:noProof/>
          </w:rPr>
          <w:t>Magri et al., 2009</w:t>
        </w:r>
      </w:hyperlink>
      <w:r w:rsidR="0055775E">
        <w:rPr>
          <w:noProof/>
        </w:rPr>
        <w:t>)</w:t>
      </w:r>
      <w:r w:rsidR="001F46B8">
        <w:fldChar w:fldCharType="end"/>
      </w:r>
      <w:r w:rsidR="00D17DEA">
        <w:t>.</w:t>
      </w:r>
      <w:r>
        <w:rPr>
          <w:rStyle w:val="SubtleEmphasis"/>
        </w:rPr>
        <w:t xml:space="preserve"> </w:t>
      </w:r>
    </w:p>
    <w:p w14:paraId="5B9345AA" w14:textId="36BA8C7D" w:rsidR="00785C63" w:rsidRDefault="00785C63" w:rsidP="00785C63">
      <w:pPr>
        <w:pStyle w:val="Heading2"/>
      </w:pPr>
      <w:r>
        <w:t xml:space="preserve">Information at </w:t>
      </w:r>
      <w:r w:rsidR="00D17DEA">
        <w:t xml:space="preserve">about </w:t>
      </w:r>
      <w:r>
        <w:t>Spati</w:t>
      </w:r>
      <w:r w:rsidR="00D17DEA">
        <w:t>al</w:t>
      </w:r>
      <w:r>
        <w:t xml:space="preserve"> </w:t>
      </w:r>
      <w:r w:rsidR="00D17DEA">
        <w:t>Components</w:t>
      </w:r>
    </w:p>
    <w:p w14:paraId="3BE48365" w14:textId="736BBD9D" w:rsidR="00785C63" w:rsidRDefault="007F4FA0" w:rsidP="00785C63">
      <w:r>
        <w:t>The method t</w:t>
      </w:r>
      <w:r w:rsidR="00785C63">
        <w:t xml:space="preserve">o find the change in luminance in each spatial </w:t>
      </w:r>
      <w:r w:rsidR="00636EA9">
        <w:t>frequency band</w:t>
      </w:r>
      <w:r>
        <w:t xml:space="preserve"> </w:t>
      </w:r>
      <w:r w:rsidR="00785C63">
        <w:t xml:space="preserve">is illustrated in Fig </w:t>
      </w:r>
      <w:r w:rsidR="00D17DEA">
        <w:t>4</w:t>
      </w:r>
      <w:r w:rsidR="00785C63">
        <w:t xml:space="preserve">. First, we </w:t>
      </w:r>
      <w:r w:rsidR="00636EA9">
        <w:t>took</w:t>
      </w:r>
      <w:r w:rsidR="00636EA9" w:rsidRPr="00636EA9">
        <w:t xml:space="preserve"> </w:t>
      </w:r>
      <w:r w:rsidR="00636EA9">
        <w:t>the 2D fast-Fourier transform of</w:t>
      </w:r>
      <w:r w:rsidR="00785C63">
        <w:t xml:space="preserve"> a </w:t>
      </w:r>
      <w:r w:rsidR="00636EA9">
        <w:t>224px square from the movie.</w:t>
      </w:r>
      <w:r w:rsidR="00785C63">
        <w:t xml:space="preserve"> A </w:t>
      </w:r>
      <w:r w:rsidR="00636EA9">
        <w:t xml:space="preserve">fourth-order Butterworth filter </w:t>
      </w:r>
      <w:r w:rsidR="00D80C98">
        <w:t xml:space="preserve">with a width of one octave </w:t>
      </w:r>
      <w:r w:rsidR="00636EA9">
        <w:t xml:space="preserve">was applied using a mask in the Fourier domain, and the result was projected back to the spatial domain. </w:t>
      </w:r>
      <w:r w:rsidR="00785C63">
        <w:t xml:space="preserve">We then </w:t>
      </w:r>
      <w:r w:rsidR="00636EA9">
        <w:t>took</w:t>
      </w:r>
      <w:r w:rsidR="00785C63">
        <w:t xml:space="preserve"> the pixel-wise difference between each </w:t>
      </w:r>
      <w:r w:rsidR="00636EA9">
        <w:t xml:space="preserve">spatially filtered </w:t>
      </w:r>
      <w:r w:rsidR="00785C63">
        <w:t>pair of consecutive frames.</w:t>
      </w:r>
      <w:r w:rsidR="00785C63" w:rsidRPr="00690E42">
        <w:t xml:space="preserve"> </w:t>
      </w:r>
      <w:r w:rsidR="00785C63">
        <w:t xml:space="preserve">To provide a measure of the amount of change in luminance at this spatial resolution, we </w:t>
      </w:r>
      <w:r w:rsidR="00636EA9">
        <w:t xml:space="preserve">took </w:t>
      </w:r>
      <w:r w:rsidR="00785C63">
        <w:t>the absolute amount of change in each pixel and sum</w:t>
      </w:r>
      <w:r w:rsidR="00636EA9">
        <w:t>med</w:t>
      </w:r>
      <w:r w:rsidR="00785C63">
        <w:t xml:space="preserve"> this within a 2 degree </w:t>
      </w:r>
      <w:r>
        <w:t xml:space="preserve">diameter circular </w:t>
      </w:r>
      <w:r w:rsidR="00785C63">
        <w:t>window centred at the receptive field location.</w:t>
      </w:r>
    </w:p>
    <w:p w14:paraId="48917E1A" w14:textId="33402871" w:rsidR="00785C63" w:rsidRDefault="00636EA9" w:rsidP="00785C63">
      <w:r>
        <w:t xml:space="preserve">Applying this to the entire movie provided a temporal sequence of </w:t>
      </w:r>
      <w:r w:rsidR="00785C63">
        <w:t>luminance change</w:t>
      </w:r>
      <w:r>
        <w:t>s</w:t>
      </w:r>
      <w:r w:rsidR="00785C63">
        <w:t xml:space="preserve"> </w:t>
      </w:r>
      <w:r>
        <w:t xml:space="preserve">in each spatial range. Similar to before, we took a 10-bin histogram </w:t>
      </w:r>
      <w:r w:rsidR="00240AD6">
        <w:t xml:space="preserve">and took the identity the bin in which each luminance change fell to be </w:t>
      </w:r>
      <w:r>
        <w:t xml:space="preserve">the </w:t>
      </w:r>
      <w:r w:rsidR="00240AD6">
        <w:t>“</w:t>
      </w:r>
      <w:r>
        <w:t xml:space="preserve">stimulus”. The mutual information between this stimulus and the neural response — the power within </w:t>
      </w:r>
      <w:r w:rsidR="009C2FBF">
        <w:t>4–16</w:t>
      </w:r>
      <w:r>
        <w:t xml:space="preserve">Hz and </w:t>
      </w:r>
      <w:r w:rsidR="009C2FBF">
        <w:t>60–170</w:t>
      </w:r>
      <w:r>
        <w:t>Hz frequency bands — was compute</w:t>
      </w:r>
      <w:r w:rsidR="007F4FA0">
        <w:t xml:space="preserve">d </w:t>
      </w:r>
      <w:r w:rsidR="00240AD6">
        <w:t>with a 67ms lag between stimulus and response.</w:t>
      </w:r>
    </w:p>
    <w:p w14:paraId="1C0F6066" w14:textId="14F1E7EC" w:rsidR="0082483C" w:rsidRDefault="0082483C" w:rsidP="00FE40D7">
      <w:pPr>
        <w:pStyle w:val="Heading2"/>
      </w:pPr>
      <w:r>
        <w:t>Information about Fine and Coarse Luminance Changes</w:t>
      </w:r>
    </w:p>
    <w:p w14:paraId="1F5B0B6C" w14:textId="4FF5E01D" w:rsidR="0082483C" w:rsidRDefault="0008098E" w:rsidP="00785C63">
      <w:r>
        <w:t xml:space="preserve">Coarse and fine luminance changes in the stimulus were isolated in the same manner as the spatial components above, </w:t>
      </w:r>
      <w:r w:rsidR="00324051">
        <w:t>but using</w:t>
      </w:r>
      <w:r>
        <w:t xml:space="preserve"> a low-</w:t>
      </w:r>
      <w:r w:rsidR="00891AAA">
        <w:t>pass (&lt;0.3cpd)</w:t>
      </w:r>
      <w:r>
        <w:t xml:space="preserve"> and high-pass </w:t>
      </w:r>
      <w:r w:rsidR="00891AAA">
        <w:t xml:space="preserve">(&gt;1cpd) fourth-order Butterworth filter respectively. </w:t>
      </w:r>
      <w:r w:rsidR="00324051">
        <w:t xml:space="preserve">For both the 4-16Hz and 60-170Hz CSD powers, we computed the </w:t>
      </w:r>
      <w:r w:rsidR="00324051">
        <w:lastRenderedPageBreak/>
        <w:t>correlation and mutual information with the coarse and fine luminance changes, and averaged across sessions.</w:t>
      </w:r>
    </w:p>
    <w:p w14:paraId="052ADEA8" w14:textId="789779F3" w:rsidR="00240AD6" w:rsidRPr="00240AD6" w:rsidRDefault="00240AD6" w:rsidP="00FE40D7">
      <w:pPr>
        <w:pStyle w:val="Heading2"/>
        <w:rPr>
          <w:rStyle w:val="SubtleEmphasis"/>
          <w:i w:val="0"/>
          <w:iCs w:val="0"/>
          <w:color w:val="C00000"/>
        </w:rPr>
      </w:pPr>
      <w:r>
        <w:rPr>
          <w:rStyle w:val="SubtleEmphasis"/>
          <w:i w:val="0"/>
          <w:iCs w:val="0"/>
          <w:color w:val="C00000"/>
        </w:rPr>
        <w:t>Information lag</w:t>
      </w:r>
      <w:r w:rsidR="0082483C">
        <w:rPr>
          <w:rStyle w:val="SubtleEmphasis"/>
          <w:i w:val="0"/>
          <w:iCs w:val="0"/>
          <w:color w:val="C00000"/>
        </w:rPr>
        <w:t xml:space="preserve"> between granular and </w:t>
      </w:r>
      <w:proofErr w:type="spellStart"/>
      <w:r w:rsidR="0082483C">
        <w:rPr>
          <w:rStyle w:val="SubtleEmphasis"/>
          <w:i w:val="0"/>
          <w:iCs w:val="0"/>
          <w:color w:val="C00000"/>
        </w:rPr>
        <w:t>infragranular</w:t>
      </w:r>
      <w:proofErr w:type="spellEnd"/>
      <w:r w:rsidR="0082483C">
        <w:rPr>
          <w:rStyle w:val="SubtleEmphasis"/>
          <w:i w:val="0"/>
          <w:iCs w:val="0"/>
          <w:color w:val="C00000"/>
        </w:rPr>
        <w:t xml:space="preserve"> regions</w:t>
      </w:r>
    </w:p>
    <w:p w14:paraId="6720C440" w14:textId="6E4D2538" w:rsidR="00240AD6" w:rsidRDefault="0082483C" w:rsidP="00240AD6">
      <w:r>
        <w:t xml:space="preserve">The information about fine and coarse stimuli </w:t>
      </w:r>
      <w:r w:rsidR="000213B1">
        <w:t xml:space="preserve">contained in </w:t>
      </w:r>
      <w:r w:rsidR="009C2FBF">
        <w:t>4–16</w:t>
      </w:r>
      <w:r w:rsidR="000213B1">
        <w:t xml:space="preserve">Hz and </w:t>
      </w:r>
      <w:r w:rsidR="009C2FBF">
        <w:t>60–170</w:t>
      </w:r>
      <w:r w:rsidR="000213B1">
        <w:t xml:space="preserve">Hz neural frequency bands </w:t>
      </w:r>
      <w:r w:rsidR="00142968">
        <w:t>was c</w:t>
      </w:r>
      <w:r w:rsidR="00240AD6">
        <w:t xml:space="preserve">omputed </w:t>
      </w:r>
      <w:r w:rsidR="00142968">
        <w:t>as a function of the lag between stimulus and response</w:t>
      </w:r>
      <w:r w:rsidR="000213B1">
        <w:t xml:space="preserve">, in steps of </w:t>
      </w:r>
      <w:r w:rsidR="003B7DC0">
        <w:t>1.73</w:t>
      </w:r>
      <w:r w:rsidR="000213B1">
        <w:t>ms</w:t>
      </w:r>
      <w:r w:rsidR="00142968">
        <w:t xml:space="preserve">. For each cortical recording depth, </w:t>
      </w:r>
      <w:r w:rsidR="00E73DE6">
        <w:t>we found response lag at which the information was at its maximum</w:t>
      </w:r>
      <w:r w:rsidR="00254010">
        <w:t xml:space="preserve">. </w:t>
      </w:r>
      <w:r w:rsidR="003B7DC0">
        <w:t xml:space="preserve">For each session, the </w:t>
      </w:r>
      <w:r w:rsidR="00AF3F9D">
        <w:t xml:space="preserve">response </w:t>
      </w:r>
      <w:r w:rsidR="003B7DC0">
        <w:t>peak-</w:t>
      </w:r>
      <w:r w:rsidR="00AF3F9D">
        <w:t xml:space="preserve">lag </w:t>
      </w:r>
      <w:r w:rsidR="003B7DC0">
        <w:t>was averaged across</w:t>
      </w:r>
      <w:r w:rsidR="00AF3F9D">
        <w:t xml:space="preserve"> the three electrode contacts in IG and </w:t>
      </w:r>
      <w:r w:rsidR="003B7DC0">
        <w:t xml:space="preserve">also </w:t>
      </w:r>
      <w:r w:rsidR="00AF3F9D">
        <w:t>average</w:t>
      </w:r>
      <w:r w:rsidR="003B7DC0">
        <w:t>d across</w:t>
      </w:r>
      <w:r w:rsidR="00AF3F9D">
        <w:t xml:space="preserve"> </w:t>
      </w:r>
      <w:r w:rsidR="00E73DE6">
        <w:t xml:space="preserve">the three electrodes in </w:t>
      </w:r>
      <w:r w:rsidR="003B7DC0">
        <w:t>G. A</w:t>
      </w:r>
      <w:r w:rsidR="00AF3F9D">
        <w:t xml:space="preserve"> paired t-test was performed</w:t>
      </w:r>
      <w:r w:rsidR="003B7DC0">
        <w:t xml:space="preserve"> across all 6 sessions</w:t>
      </w:r>
      <w:r w:rsidR="004E045D">
        <w:t xml:space="preserve"> to </w:t>
      </w:r>
      <w:r w:rsidR="007F4FA0">
        <w:t>test whether</w:t>
      </w:r>
      <w:r w:rsidR="004E045D">
        <w:t xml:space="preserve"> the G information peaked with a shorter lag than the IG information</w:t>
      </w:r>
      <w:r w:rsidR="00AF3F9D">
        <w:t>.</w:t>
      </w:r>
    </w:p>
    <w:p w14:paraId="698D8573" w14:textId="299E05A3" w:rsidR="00240AD6" w:rsidRPr="00240AD6" w:rsidRDefault="00240AD6" w:rsidP="00240AD6">
      <w:pPr>
        <w:pStyle w:val="Heading2"/>
        <w:rPr>
          <w:rStyle w:val="SubtleEmphasis"/>
          <w:i w:val="0"/>
          <w:iCs w:val="0"/>
          <w:color w:val="C00000"/>
        </w:rPr>
      </w:pPr>
      <w:r>
        <w:rPr>
          <w:rStyle w:val="SubtleEmphasis"/>
          <w:i w:val="0"/>
          <w:iCs w:val="0"/>
          <w:color w:val="C00000"/>
        </w:rPr>
        <w:t>Cross-</w:t>
      </w:r>
      <w:r w:rsidR="009C2FBF">
        <w:rPr>
          <w:rStyle w:val="SubtleEmphasis"/>
          <w:i w:val="0"/>
          <w:iCs w:val="0"/>
          <w:color w:val="C00000"/>
        </w:rPr>
        <w:t>F</w:t>
      </w:r>
      <w:r>
        <w:rPr>
          <w:rStyle w:val="SubtleEmphasis"/>
          <w:i w:val="0"/>
          <w:iCs w:val="0"/>
          <w:color w:val="C00000"/>
        </w:rPr>
        <w:t xml:space="preserve">requency </w:t>
      </w:r>
      <w:r w:rsidR="009C2FBF">
        <w:rPr>
          <w:rStyle w:val="SubtleEmphasis"/>
          <w:i w:val="0"/>
          <w:iCs w:val="0"/>
          <w:color w:val="C00000"/>
        </w:rPr>
        <w:t>Phase-A</w:t>
      </w:r>
      <w:r w:rsidR="00735840">
        <w:rPr>
          <w:rStyle w:val="SubtleEmphasis"/>
          <w:i w:val="0"/>
          <w:iCs w:val="0"/>
          <w:color w:val="C00000"/>
        </w:rPr>
        <w:t xml:space="preserve">mplitude </w:t>
      </w:r>
      <w:r w:rsidR="009C2FBF">
        <w:rPr>
          <w:rStyle w:val="SubtleEmphasis"/>
          <w:i w:val="0"/>
          <w:iCs w:val="0"/>
          <w:color w:val="C00000"/>
        </w:rPr>
        <w:t>C</w:t>
      </w:r>
      <w:r>
        <w:rPr>
          <w:rStyle w:val="SubtleEmphasis"/>
          <w:i w:val="0"/>
          <w:iCs w:val="0"/>
          <w:color w:val="C00000"/>
        </w:rPr>
        <w:t>oupling</w:t>
      </w:r>
    </w:p>
    <w:p w14:paraId="75458DA7" w14:textId="6658F009" w:rsidR="00240AD6" w:rsidRDefault="00742CAD" w:rsidP="00240AD6">
      <w:r>
        <w:t xml:space="preserve">Strength of cross-frequency coupling was </w:t>
      </w:r>
      <w:r w:rsidR="004B4723">
        <w:t>measured using</w:t>
      </w:r>
      <w:r>
        <w:t xml:space="preserve"> the Modulation Index </w:t>
      </w:r>
      <w:r>
        <w:fldChar w:fldCharType="begin"/>
      </w:r>
      <w:r w:rsidR="00E83876">
        <w:instrText xml:space="preserve"> ADDIN EN.CITE &lt;EndNote&gt;&lt;Cite&gt;&lt;Author&gt;Tort&lt;/Author&gt;&lt;Year&gt;2010&lt;/Year&gt;&lt;RecNum&gt;714&lt;/RecNum&gt;&lt;DisplayText&gt;(Tort, Komorowski, Eichenbaum, &amp;amp; Kopell, 2010)&lt;/DisplayText&gt;&lt;record&gt;&lt;rec-number&gt;714&lt;/rec-number&gt;&lt;foreign-keys&gt;&lt;key app="EN" db-id="dz2swwa0gt9pzpesa9ep2ptcvtwwpwt9fa0x" timestamp="1402680152"&gt;714&lt;/key&gt;&lt;key app="ENWeb" db-id=""&gt;0&lt;/key&gt;&lt;/foreign-keys&gt;&lt;ref-type name="Journal Article"&gt;17&lt;/ref-type&gt;&lt;contributors&gt;&lt;authors&gt;&lt;author&gt;Tort, A. B.&lt;/author&gt;&lt;author&gt;Komorowski, R.&lt;/author&gt;&lt;author&gt;Eichenbaum, H.&lt;/author&gt;&lt;author&gt;Kopell, N.&lt;/author&gt;&lt;/authors&gt;&lt;/contributors&gt;&lt;auth-address&gt;Edmond and Lily Safra International Institute of Neuroscience of Natal and Federal University of Rio Grande do Norte, Natal, RN, Brazil. tort@natalneuro.org.br&lt;/auth-address&gt;&lt;titles&gt;&lt;title&gt;Measuring phase-amplitude coupling between neuronal oscillations of different frequencies&lt;/title&gt;&lt;secondary-title&gt;J Neurophysiol&lt;/secondary-title&gt;&lt;alt-title&gt;Journal of neurophysiology&lt;/alt-title&gt;&lt;/titles&gt;&lt;periodical&gt;&lt;full-title&gt;J Neurophysiol&lt;/full-title&gt;&lt;abbr-1&gt;Journal of neurophysiology&lt;/abbr-1&gt;&lt;/periodical&gt;&lt;alt-periodical&gt;&lt;full-title&gt;J Neurophysiol&lt;/full-title&gt;&lt;abbr-1&gt;Journal of neurophysiology&lt;/abbr-1&gt;&lt;/alt-periodical&gt;&lt;pages&gt;1195-210&lt;/pages&gt;&lt;volume&gt;104&lt;/volume&gt;&lt;number&gt;2&lt;/number&gt;&lt;keywords&gt;&lt;keyword&gt;Action Potentials/*physiology&lt;/keyword&gt;&lt;keyword&gt;Animals&lt;/keyword&gt;&lt;keyword&gt;Biological Clocks/*physiology&lt;/keyword&gt;&lt;keyword&gt;Hippocampus/*cytology&lt;/keyword&gt;&lt;keyword&gt;*Models, Neurological&lt;/keyword&gt;&lt;keyword&gt;Nerve Net/*physiology&lt;/keyword&gt;&lt;keyword&gt;Neurons/*physiology&lt;/keyword&gt;&lt;keyword&gt;Rats&lt;/keyword&gt;&lt;keyword&gt;Time Factors&lt;/keyword&gt;&lt;/keywords&gt;&lt;dates&gt;&lt;year&gt;2010&lt;/year&gt;&lt;pub-dates&gt;&lt;date&gt;Aug&lt;/date&gt;&lt;/pub-dates&gt;&lt;/dates&gt;&lt;isbn&gt;1522-1598 (Electronic)&amp;#xD;0022-3077 (Linking)&lt;/isbn&gt;&lt;accession-num&gt;20463205&lt;/accession-num&gt;&lt;urls&gt;&lt;related-urls&gt;&lt;url&gt;http://www.ncbi.nlm.nih.gov/pubmed/20463205&lt;/url&gt;&lt;/related-urls&gt;&lt;/urls&gt;&lt;custom2&gt;2941206&lt;/custom2&gt;&lt;electronic-resource-num&gt;10.1152/jn.00106.2010&lt;/electronic-resource-num&gt;&lt;/record&gt;&lt;/Cite&gt;&lt;/EndNote&gt;</w:instrText>
      </w:r>
      <w:r>
        <w:fldChar w:fldCharType="separate"/>
      </w:r>
      <w:r w:rsidR="00E83876">
        <w:rPr>
          <w:noProof/>
        </w:rPr>
        <w:t>(</w:t>
      </w:r>
      <w:hyperlink w:anchor="_ENREF_32" w:tooltip="Tort, 2010 #714" w:history="1">
        <w:r w:rsidR="005F2D4F">
          <w:rPr>
            <w:noProof/>
          </w:rPr>
          <w:t>Tort, Komorowski, Eichenbaum, &amp; Kopell, 2010</w:t>
        </w:r>
      </w:hyperlink>
      <w:r w:rsidR="00E83876">
        <w:rPr>
          <w:noProof/>
        </w:rPr>
        <w:t>)</w:t>
      </w:r>
      <w:r>
        <w:fldChar w:fldCharType="end"/>
      </w:r>
      <w:r w:rsidR="004B4723">
        <w:t xml:space="preserve">. </w:t>
      </w:r>
      <w:r w:rsidR="00434EC0">
        <w:t xml:space="preserve">CSD data was filtered for two bands, </w:t>
      </w:r>
      <w:r w:rsidR="009C2FBF">
        <w:t>4–16</w:t>
      </w:r>
      <w:r w:rsidR="00434EC0">
        <w:t xml:space="preserve">Hz and </w:t>
      </w:r>
      <w:r w:rsidR="009C2FBF">
        <w:t>60–170</w:t>
      </w:r>
      <w:r w:rsidR="00434EC0">
        <w:t>Hz, using a zero-phase sixth-</w:t>
      </w:r>
      <w:r w:rsidR="00434EC0" w:rsidRPr="00434EC0">
        <w:t>order</w:t>
      </w:r>
      <w:r w:rsidR="00434EC0">
        <w:t xml:space="preserve"> Butterworth filter, and the </w:t>
      </w:r>
      <w:r w:rsidR="009A2A62">
        <w:t xml:space="preserve">instantaneous </w:t>
      </w:r>
      <w:r w:rsidR="00434EC0">
        <w:t xml:space="preserve">phase of </w:t>
      </w:r>
      <w:r w:rsidR="009C2FBF">
        <w:t>4–16</w:t>
      </w:r>
      <w:r w:rsidR="00434EC0">
        <w:t xml:space="preserve">Hz and </w:t>
      </w:r>
      <w:r w:rsidR="009A2A62">
        <w:t xml:space="preserve">envelope </w:t>
      </w:r>
      <w:r w:rsidR="00434EC0">
        <w:t xml:space="preserve">amplitude of </w:t>
      </w:r>
      <w:r w:rsidR="009C2FBF">
        <w:t>60–170</w:t>
      </w:r>
      <w:r w:rsidR="00434EC0">
        <w:t xml:space="preserve">Hz were each estimated using a Hilbert transform. We took a histogram of the </w:t>
      </w:r>
      <w:r w:rsidR="009C2FBF">
        <w:t>4–16</w:t>
      </w:r>
      <w:r w:rsidR="00434EC0">
        <w:t>Hz phase</w:t>
      </w:r>
      <w:r w:rsidR="009A2A62">
        <w:t xml:space="preserve"> </w:t>
      </w:r>
      <w:proofErr w:type="spellStart"/>
      <w:r w:rsidR="009A2A62">
        <w:t>datapoints</w:t>
      </w:r>
      <w:proofErr w:type="spellEnd"/>
      <w:r w:rsidR="00434EC0">
        <w:t xml:space="preserve"> with 16 bins each of width π/8 radians</w:t>
      </w:r>
      <w:r w:rsidR="009A2A62">
        <w:t xml:space="preserve">, and took the average of the </w:t>
      </w:r>
      <w:r w:rsidR="009C2FBF">
        <w:t>60–170</w:t>
      </w:r>
      <w:r w:rsidR="00C03465">
        <w:t xml:space="preserve">Hz </w:t>
      </w:r>
      <w:r w:rsidR="009A2A62">
        <w:t>amplitude</w:t>
      </w:r>
      <w:r w:rsidR="00C03465">
        <w:t xml:space="preserve">s simultaneous with the phase </w:t>
      </w:r>
      <w:proofErr w:type="spellStart"/>
      <w:r w:rsidR="00C03465">
        <w:t>datapoints</w:t>
      </w:r>
      <w:proofErr w:type="spellEnd"/>
      <w:r w:rsidR="00C03465">
        <w:t xml:space="preserve"> in each bin</w:t>
      </w:r>
      <w:r w:rsidR="00434EC0">
        <w:t xml:space="preserve">. </w:t>
      </w:r>
      <w:r w:rsidR="00C03465">
        <w:t xml:space="preserve">This provides a distribution of amplitude at one depth as a function of phase at another. The Modulation Index is then the normalised </w:t>
      </w:r>
      <w:proofErr w:type="spellStart"/>
      <w:r w:rsidR="00C03465">
        <w:t>Kullback-Leibler</w:t>
      </w:r>
      <w:proofErr w:type="spellEnd"/>
      <w:r w:rsidR="00C03465">
        <w:t xml:space="preserve"> divergence of this distribution from a uniform distribution.</w:t>
      </w:r>
    </w:p>
    <w:p w14:paraId="735A9C03" w14:textId="77777777" w:rsidR="007F6CE7" w:rsidRDefault="007F6CE7" w:rsidP="007F6CE7">
      <w:pPr>
        <w:pStyle w:val="Heading1"/>
      </w:pPr>
      <w:r>
        <w:t>Acknowledgments</w:t>
      </w:r>
    </w:p>
    <w:p w14:paraId="07A8304E" w14:textId="77777777" w:rsidR="00C5060D" w:rsidRPr="008467B6" w:rsidRDefault="00C5060D" w:rsidP="00C5060D">
      <w:pPr>
        <w:rPr>
          <w:rStyle w:val="SubtleEmphasis"/>
          <w:i w:val="0"/>
          <w:color w:val="auto"/>
        </w:rPr>
      </w:pPr>
      <w:r w:rsidRPr="008467B6">
        <w:rPr>
          <w:rStyle w:val="SubtleEmphasis"/>
          <w:i w:val="0"/>
          <w:color w:val="auto"/>
        </w:rPr>
        <w:t xml:space="preserve">We are indebted to Cesare </w:t>
      </w:r>
      <w:proofErr w:type="spellStart"/>
      <w:r w:rsidRPr="008467B6">
        <w:rPr>
          <w:rStyle w:val="SubtleEmphasis"/>
          <w:i w:val="0"/>
          <w:color w:val="auto"/>
        </w:rPr>
        <w:t>Magri</w:t>
      </w:r>
      <w:proofErr w:type="spellEnd"/>
      <w:r w:rsidRPr="008467B6">
        <w:rPr>
          <w:rStyle w:val="SubtleEmphasis"/>
          <w:i w:val="0"/>
          <w:color w:val="auto"/>
        </w:rPr>
        <w:t xml:space="preserve"> for his contribution to the initial part of this research. </w:t>
      </w:r>
    </w:p>
    <w:p w14:paraId="45EDB991" w14:textId="79E89701" w:rsidR="00076BF9" w:rsidRPr="00076BF9" w:rsidRDefault="00C5060D" w:rsidP="00076BF9">
      <w:pPr>
        <w:rPr>
          <w:rStyle w:val="SubtleEmphasis"/>
        </w:rPr>
      </w:pPr>
      <w:r w:rsidRPr="00C5060D" w:rsidDel="00C5060D">
        <w:rPr>
          <w:rStyle w:val="SubtleEmphasis"/>
          <w:i w:val="0"/>
          <w:color w:val="auto"/>
        </w:rPr>
        <w:t xml:space="preserve"> </w:t>
      </w:r>
      <w:r w:rsidR="00076BF9" w:rsidRPr="00076BF9">
        <w:rPr>
          <w:rStyle w:val="SubtleEmphasis"/>
        </w:rPr>
        <w:t>[Stefano</w:t>
      </w:r>
      <w:r w:rsidR="00240AD6">
        <w:rPr>
          <w:rStyle w:val="SubtleEmphasis"/>
        </w:rPr>
        <w:t>’s</w:t>
      </w:r>
      <w:r w:rsidR="00076BF9" w:rsidRPr="00076BF9">
        <w:rPr>
          <w:rStyle w:val="SubtleEmphasis"/>
        </w:rPr>
        <w:t xml:space="preserve"> grant details]</w:t>
      </w:r>
    </w:p>
    <w:p w14:paraId="0922DBC9" w14:textId="2143EBEE" w:rsidR="00076BF9" w:rsidRDefault="00076BF9" w:rsidP="00076BF9">
      <w:r>
        <w:rPr>
          <w:rFonts w:ascii="Arial" w:hAnsi="Arial" w:cs="Arial"/>
          <w:color w:val="000000"/>
          <w:sz w:val="20"/>
          <w:szCs w:val="20"/>
          <w:shd w:val="clear" w:color="auto" w:fill="FFFFFF"/>
        </w:rPr>
        <w:t xml:space="preserve">This work was supported in </w:t>
      </w:r>
      <w:r w:rsidR="00F9086E">
        <w:rPr>
          <w:rFonts w:ascii="Arial" w:hAnsi="Arial" w:cs="Arial"/>
          <w:color w:val="000000"/>
          <w:sz w:val="20"/>
          <w:szCs w:val="20"/>
          <w:shd w:val="clear" w:color="auto" w:fill="FFFFFF"/>
        </w:rPr>
        <w:t xml:space="preserve">part by </w:t>
      </w:r>
      <w:r w:rsidR="00233CA1">
        <w:rPr>
          <w:rFonts w:ascii="Arial" w:hAnsi="Arial" w:cs="Arial"/>
          <w:color w:val="000000"/>
          <w:sz w:val="20"/>
          <w:szCs w:val="20"/>
          <w:shd w:val="clear" w:color="auto" w:fill="FFFFFF"/>
        </w:rPr>
        <w:t xml:space="preserve">the Max Planck Society, </w:t>
      </w:r>
      <w:r w:rsidR="00785C63">
        <w:rPr>
          <w:rFonts w:ascii="Arial" w:hAnsi="Arial" w:cs="Arial"/>
          <w:color w:val="000000"/>
          <w:sz w:val="20"/>
          <w:szCs w:val="20"/>
          <w:shd w:val="clear" w:color="auto" w:fill="FFFFFF"/>
        </w:rPr>
        <w:t>and</w:t>
      </w:r>
      <w:r w:rsidR="000E4272">
        <w:rPr>
          <w:rFonts w:ascii="Arial" w:hAnsi="Arial" w:cs="Arial"/>
          <w:color w:val="000000"/>
          <w:sz w:val="20"/>
          <w:szCs w:val="20"/>
          <w:shd w:val="clear" w:color="auto" w:fill="FFFFFF"/>
        </w:rPr>
        <w:t xml:space="preserve"> in part</w:t>
      </w:r>
      <w:r w:rsidR="00785C63">
        <w:rPr>
          <w:rFonts w:ascii="Arial" w:hAnsi="Arial" w:cs="Arial"/>
          <w:color w:val="000000"/>
          <w:sz w:val="20"/>
          <w:szCs w:val="20"/>
          <w:shd w:val="clear" w:color="auto" w:fill="FFFFFF"/>
        </w:rPr>
        <w:t xml:space="preserve"> </w:t>
      </w:r>
      <w:r w:rsidR="00233CA1">
        <w:rPr>
          <w:rFonts w:ascii="Arial" w:hAnsi="Arial" w:cs="Arial"/>
          <w:color w:val="000000"/>
          <w:sz w:val="20"/>
          <w:szCs w:val="20"/>
          <w:shd w:val="clear" w:color="auto" w:fill="FFFFFF"/>
        </w:rPr>
        <w:t xml:space="preserve">by </w:t>
      </w:r>
      <w:r w:rsidR="00F9086E">
        <w:rPr>
          <w:rFonts w:ascii="Arial" w:hAnsi="Arial" w:cs="Arial"/>
          <w:color w:val="000000"/>
          <w:sz w:val="20"/>
          <w:szCs w:val="20"/>
          <w:shd w:val="clear" w:color="auto" w:fill="FFFFFF"/>
        </w:rPr>
        <w:t xml:space="preserve">grants EP/F500385/1 and BB/F529254/1 </w:t>
      </w:r>
      <w:r w:rsidR="00D6537D">
        <w:rPr>
          <w:rFonts w:ascii="Arial" w:hAnsi="Arial" w:cs="Arial"/>
          <w:color w:val="000000"/>
          <w:sz w:val="20"/>
          <w:szCs w:val="20"/>
          <w:shd w:val="clear" w:color="auto" w:fill="FFFFFF"/>
        </w:rPr>
        <w:t xml:space="preserve">for the University of </w:t>
      </w:r>
      <w:r>
        <w:rPr>
          <w:rFonts w:ascii="Arial" w:hAnsi="Arial" w:cs="Arial"/>
          <w:color w:val="000000"/>
          <w:sz w:val="20"/>
          <w:szCs w:val="20"/>
          <w:shd w:val="clear" w:color="auto" w:fill="FFFFFF"/>
        </w:rPr>
        <w:t xml:space="preserve">Edinburgh School of Informatics Doctoral Training Centre in </w:t>
      </w:r>
      <w:proofErr w:type="spellStart"/>
      <w:r>
        <w:rPr>
          <w:rFonts w:ascii="Arial" w:hAnsi="Arial" w:cs="Arial"/>
          <w:color w:val="000000"/>
          <w:sz w:val="20"/>
          <w:szCs w:val="20"/>
          <w:shd w:val="clear" w:color="auto" w:fill="FFFFFF"/>
        </w:rPr>
        <w:t>Neuroinformatics</w:t>
      </w:r>
      <w:proofErr w:type="spellEnd"/>
      <w:r>
        <w:rPr>
          <w:rFonts w:ascii="Arial" w:hAnsi="Arial" w:cs="Arial"/>
          <w:color w:val="000000"/>
          <w:sz w:val="20"/>
          <w:szCs w:val="20"/>
          <w:shd w:val="clear" w:color="auto" w:fill="FFFFFF"/>
        </w:rPr>
        <w:t xml:space="preserve"> and Computational Neuroscience from the UK Engineering and Physical Sciences Research Council (EPSRC), UK Biotechnology and Biological Sciences Research Council (BBSRC), and the UK Medical Research Council (MRC).</w:t>
      </w:r>
    </w:p>
    <w:p w14:paraId="1956531D" w14:textId="77777777" w:rsidR="00527D07" w:rsidRDefault="00527D07" w:rsidP="00527D07">
      <w:pPr>
        <w:pStyle w:val="Heading1"/>
      </w:pPr>
      <w:r>
        <w:t>References</w:t>
      </w:r>
    </w:p>
    <w:p w14:paraId="458FF753" w14:textId="77777777" w:rsidR="005F2D4F" w:rsidRPr="005F2D4F" w:rsidRDefault="00516213" w:rsidP="005F2D4F">
      <w:pPr>
        <w:pStyle w:val="EndNoteBibliography"/>
        <w:spacing w:after="0"/>
        <w:ind w:left="720" w:hanging="720"/>
      </w:pPr>
      <w:r>
        <w:fldChar w:fldCharType="begin"/>
      </w:r>
      <w:r>
        <w:instrText xml:space="preserve"> ADDIN EN.REFLIST </w:instrText>
      </w:r>
      <w:r>
        <w:fldChar w:fldCharType="separate"/>
      </w:r>
      <w:bookmarkStart w:id="124" w:name="_ENREF_1"/>
      <w:r w:rsidR="005F2D4F" w:rsidRPr="005F2D4F">
        <w:t xml:space="preserve">Bannister, A. P. (2005). Inter- and intra-laminar connections of pyramidal cells in the neocortex. </w:t>
      </w:r>
      <w:r w:rsidR="005F2D4F" w:rsidRPr="005F2D4F">
        <w:rPr>
          <w:i/>
        </w:rPr>
        <w:t>Neuroscience Research, 53</w:t>
      </w:r>
      <w:r w:rsidR="005F2D4F" w:rsidRPr="005F2D4F">
        <w:t>(2), 95-103.</w:t>
      </w:r>
      <w:bookmarkEnd w:id="124"/>
    </w:p>
    <w:p w14:paraId="39650C4D" w14:textId="77777777" w:rsidR="005F2D4F" w:rsidRPr="005F2D4F" w:rsidRDefault="005F2D4F" w:rsidP="005F2D4F">
      <w:pPr>
        <w:pStyle w:val="EndNoteBibliography"/>
        <w:spacing w:after="0"/>
        <w:ind w:left="720" w:hanging="720"/>
      </w:pPr>
      <w:bookmarkStart w:id="125" w:name="_ENREF_2"/>
      <w:r w:rsidRPr="005F2D4F">
        <w:t xml:space="preserve">Belitski, A., Gretton, A., Magri, C., Murayama, Y., Montemurro, M. A., Logothetis, N. K., &amp; Panzeri, S. (2008). Low-frequency local field potentials and spikes in primary visual cortex convey independent visual information. </w:t>
      </w:r>
      <w:r w:rsidRPr="005F2D4F">
        <w:rPr>
          <w:i/>
        </w:rPr>
        <w:t>J Neurosci, 28</w:t>
      </w:r>
      <w:r w:rsidRPr="005F2D4F">
        <w:t>(22), 5696-5709.</w:t>
      </w:r>
      <w:bookmarkEnd w:id="125"/>
    </w:p>
    <w:p w14:paraId="2CBEE4D6" w14:textId="77777777" w:rsidR="005F2D4F" w:rsidRPr="005F2D4F" w:rsidRDefault="005F2D4F" w:rsidP="005F2D4F">
      <w:pPr>
        <w:pStyle w:val="EndNoteBibliography"/>
        <w:spacing w:after="0"/>
        <w:ind w:left="720" w:hanging="720"/>
      </w:pPr>
      <w:bookmarkStart w:id="126" w:name="_ENREF_3"/>
      <w:r w:rsidRPr="005F2D4F">
        <w:t xml:space="preserve">Callaway, E. M. (1998). Local circuits in primary visual cortex of the macaque monkey. </w:t>
      </w:r>
      <w:r w:rsidRPr="005F2D4F">
        <w:rPr>
          <w:i/>
        </w:rPr>
        <w:t>Annu Rev Neurosci, 21</w:t>
      </w:r>
      <w:r w:rsidRPr="005F2D4F">
        <w:t>, 47-74.</w:t>
      </w:r>
      <w:bookmarkEnd w:id="126"/>
    </w:p>
    <w:p w14:paraId="0B3AEBFB" w14:textId="77777777" w:rsidR="005F2D4F" w:rsidRPr="005F2D4F" w:rsidRDefault="005F2D4F" w:rsidP="005F2D4F">
      <w:pPr>
        <w:pStyle w:val="EndNoteBibliography"/>
        <w:spacing w:after="0"/>
        <w:ind w:left="720" w:hanging="720"/>
      </w:pPr>
      <w:bookmarkStart w:id="127" w:name="_ENREF_4"/>
      <w:r w:rsidRPr="005F2D4F">
        <w:t xml:space="preserve">Callaway, E. M. (1998). Local circuits in primary visual cortex of the macaque monkey. </w:t>
      </w:r>
      <w:r w:rsidRPr="005F2D4F">
        <w:rPr>
          <w:i/>
        </w:rPr>
        <w:t>Annual Review of Neuroscience, 21</w:t>
      </w:r>
      <w:r w:rsidRPr="005F2D4F">
        <w:t>, 47-74.</w:t>
      </w:r>
      <w:bookmarkEnd w:id="127"/>
    </w:p>
    <w:p w14:paraId="267C3337" w14:textId="77777777" w:rsidR="005F2D4F" w:rsidRPr="005F2D4F" w:rsidRDefault="005F2D4F" w:rsidP="005F2D4F">
      <w:pPr>
        <w:pStyle w:val="EndNoteBibliography"/>
        <w:spacing w:after="0"/>
        <w:ind w:left="720" w:hanging="720"/>
      </w:pPr>
      <w:bookmarkStart w:id="128" w:name="_ENREF_5"/>
      <w:r w:rsidRPr="005F2D4F">
        <w:t xml:space="preserve">Dobkins, K. R., Thiele, A., &amp; Albright, T. D. (2000). Comparison of red-green equiluminance points in humans and macaques: evidence for different L:M cone ratios between species. </w:t>
      </w:r>
      <w:r w:rsidRPr="005F2D4F">
        <w:rPr>
          <w:i/>
        </w:rPr>
        <w:t>Optical Society of America, 17</w:t>
      </w:r>
      <w:r w:rsidRPr="005F2D4F">
        <w:t>(3), 545-556.</w:t>
      </w:r>
      <w:bookmarkEnd w:id="128"/>
    </w:p>
    <w:p w14:paraId="2C87386A" w14:textId="77777777" w:rsidR="005F2D4F" w:rsidRPr="005F2D4F" w:rsidRDefault="005F2D4F" w:rsidP="005F2D4F">
      <w:pPr>
        <w:pStyle w:val="EndNoteBibliography"/>
        <w:spacing w:after="0"/>
        <w:ind w:left="720" w:hanging="720"/>
      </w:pPr>
      <w:bookmarkStart w:id="129" w:name="_ENREF_6"/>
      <w:r w:rsidRPr="005F2D4F">
        <w:t xml:space="preserve">Einevoll, G. T., Kayser, C., Logothetis, N. K., &amp; Panzeri, S. (2013). Modelling and analysis of local field potentials for studying the function of cortical circuits. </w:t>
      </w:r>
      <w:r w:rsidRPr="005F2D4F">
        <w:rPr>
          <w:i/>
        </w:rPr>
        <w:t>Nat Rev Neurosci, 14</w:t>
      </w:r>
      <w:r w:rsidRPr="005F2D4F">
        <w:t>(11), 770-785.</w:t>
      </w:r>
      <w:bookmarkEnd w:id="129"/>
    </w:p>
    <w:p w14:paraId="473B16F1" w14:textId="77777777" w:rsidR="005F2D4F" w:rsidRPr="005F2D4F" w:rsidRDefault="005F2D4F" w:rsidP="005F2D4F">
      <w:pPr>
        <w:pStyle w:val="EndNoteBibliography"/>
        <w:spacing w:after="0"/>
        <w:ind w:left="720" w:hanging="720"/>
      </w:pPr>
      <w:bookmarkStart w:id="130" w:name="_ENREF_7"/>
      <w:r w:rsidRPr="005F2D4F">
        <w:lastRenderedPageBreak/>
        <w:t xml:space="preserve">Goense, J. B., &amp; Logothetis, N. K. (2008). Neurophysiology of the BOLD fMRI signal in awake monkeys. </w:t>
      </w:r>
      <w:r w:rsidRPr="005F2D4F">
        <w:rPr>
          <w:i/>
        </w:rPr>
        <w:t>Curr Biol, 18</w:t>
      </w:r>
      <w:r w:rsidRPr="005F2D4F">
        <w:t>(9), 631-640.</w:t>
      </w:r>
      <w:bookmarkEnd w:id="130"/>
    </w:p>
    <w:p w14:paraId="5FE96BDA" w14:textId="77777777" w:rsidR="005F2D4F" w:rsidRPr="005F2D4F" w:rsidRDefault="005F2D4F" w:rsidP="005F2D4F">
      <w:pPr>
        <w:pStyle w:val="EndNoteBibliography"/>
        <w:spacing w:after="0"/>
        <w:ind w:left="720" w:hanging="720"/>
      </w:pPr>
      <w:bookmarkStart w:id="131" w:name="_ENREF_8"/>
      <w:r w:rsidRPr="005F2D4F">
        <w:t xml:space="preserve">Hansen, B. J., Chelaru, M. I., &amp; Dragoi, V. (2012). Correlated variability in laminar cortical circuits. </w:t>
      </w:r>
      <w:r w:rsidRPr="005F2D4F">
        <w:rPr>
          <w:i/>
        </w:rPr>
        <w:t>Neuron, 76</w:t>
      </w:r>
      <w:r w:rsidRPr="005F2D4F">
        <w:t>(3), 590-602.</w:t>
      </w:r>
      <w:bookmarkEnd w:id="131"/>
    </w:p>
    <w:p w14:paraId="335D21A9" w14:textId="77777777" w:rsidR="005F2D4F" w:rsidRPr="005F2D4F" w:rsidRDefault="005F2D4F" w:rsidP="005F2D4F">
      <w:pPr>
        <w:pStyle w:val="EndNoteBibliography"/>
        <w:spacing w:after="0"/>
        <w:ind w:left="720" w:hanging="720"/>
      </w:pPr>
      <w:bookmarkStart w:id="132" w:name="_ENREF_9"/>
      <w:r w:rsidRPr="005F2D4F">
        <w:t xml:space="preserve">Harris, K. D., &amp; Mrsic-Flogel, T. D. (2013). Cortical connectivity and sensory coding. </w:t>
      </w:r>
      <w:r w:rsidRPr="005F2D4F">
        <w:rPr>
          <w:i/>
        </w:rPr>
        <w:t>Nature, 503</w:t>
      </w:r>
      <w:r w:rsidRPr="005F2D4F">
        <w:t>(7474), 51-58.</w:t>
      </w:r>
      <w:bookmarkEnd w:id="132"/>
    </w:p>
    <w:p w14:paraId="031EEE4D" w14:textId="77777777" w:rsidR="005F2D4F" w:rsidRPr="005F2D4F" w:rsidRDefault="005F2D4F" w:rsidP="005F2D4F">
      <w:pPr>
        <w:pStyle w:val="EndNoteBibliography"/>
        <w:spacing w:after="0"/>
        <w:ind w:left="720" w:hanging="720"/>
      </w:pPr>
      <w:bookmarkStart w:id="133" w:name="_ENREF_10"/>
      <w:r w:rsidRPr="005F2D4F">
        <w:t xml:space="preserve">Hill, D. N. V., Z., Jia, H., Sakmann, B., &amp; Konnerth, A. (2013). Multibranch activity in basal and tuft dendrites during firing of layer 5 cortical neurons in vivo. </w:t>
      </w:r>
      <w:r w:rsidRPr="005F2D4F">
        <w:rPr>
          <w:i/>
        </w:rPr>
        <w:t>PNAS, 110</w:t>
      </w:r>
      <w:r w:rsidRPr="005F2D4F">
        <w:t>(3).</w:t>
      </w:r>
      <w:bookmarkEnd w:id="133"/>
    </w:p>
    <w:p w14:paraId="668059E2" w14:textId="77777777" w:rsidR="005F2D4F" w:rsidRPr="005F2D4F" w:rsidRDefault="005F2D4F" w:rsidP="005F2D4F">
      <w:pPr>
        <w:pStyle w:val="EndNoteBibliography"/>
        <w:spacing w:after="0"/>
        <w:ind w:left="720" w:hanging="720"/>
      </w:pPr>
      <w:bookmarkStart w:id="134" w:name="_ENREF_11"/>
      <w:r w:rsidRPr="005F2D4F">
        <w:t xml:space="preserve">Horton, J. C., &amp; Adams, D. L. (2005). The cortical column: a structure without a function. </w:t>
      </w:r>
      <w:r w:rsidRPr="005F2D4F">
        <w:rPr>
          <w:i/>
        </w:rPr>
        <w:t>Philos Trans R Soc Lond B Biol Sci, 360</w:t>
      </w:r>
      <w:r w:rsidRPr="005F2D4F">
        <w:t>(1456), 837-862.</w:t>
      </w:r>
      <w:bookmarkEnd w:id="134"/>
    </w:p>
    <w:p w14:paraId="362FBB85" w14:textId="77777777" w:rsidR="005F2D4F" w:rsidRPr="005F2D4F" w:rsidRDefault="005F2D4F" w:rsidP="005F2D4F">
      <w:pPr>
        <w:pStyle w:val="EndNoteBibliography"/>
        <w:spacing w:after="0"/>
        <w:ind w:left="720" w:hanging="720"/>
      </w:pPr>
      <w:bookmarkStart w:id="135" w:name="_ENREF_12"/>
      <w:r w:rsidRPr="005F2D4F">
        <w:t xml:space="preserve">Kajikawa, Y., &amp; Schroeder, C. E. (2011). How local is the local field potential? </w:t>
      </w:r>
      <w:r w:rsidRPr="005F2D4F">
        <w:rPr>
          <w:i/>
        </w:rPr>
        <w:t>Neuron, 72</w:t>
      </w:r>
      <w:r w:rsidRPr="005F2D4F">
        <w:t>(5), 847-858.</w:t>
      </w:r>
      <w:bookmarkEnd w:id="135"/>
    </w:p>
    <w:p w14:paraId="01B7405A" w14:textId="77777777" w:rsidR="005F2D4F" w:rsidRPr="005F2D4F" w:rsidRDefault="005F2D4F" w:rsidP="005F2D4F">
      <w:pPr>
        <w:pStyle w:val="EndNoteBibliography"/>
        <w:spacing w:after="0"/>
        <w:ind w:left="720" w:hanging="720"/>
      </w:pPr>
      <w:bookmarkStart w:id="136" w:name="_ENREF_13"/>
      <w:r w:rsidRPr="005F2D4F">
        <w:t xml:space="preserve">Kandadai, M. A., Raymond, J. L., &amp; Shaw, G. J. (2012). Comparison of electrical conductivities of various brain phantom gels: Developing a 'Brain Gel Model'. </w:t>
      </w:r>
      <w:r w:rsidRPr="005F2D4F">
        <w:rPr>
          <w:i/>
        </w:rPr>
        <w:t>Mater Sci Eng C Mater Biol Appl, 32</w:t>
      </w:r>
      <w:r w:rsidRPr="005F2D4F">
        <w:t>(8), 2664-2667.</w:t>
      </w:r>
      <w:bookmarkEnd w:id="136"/>
    </w:p>
    <w:p w14:paraId="37F80F42" w14:textId="77777777" w:rsidR="005F2D4F" w:rsidRPr="005F2D4F" w:rsidRDefault="005F2D4F" w:rsidP="005F2D4F">
      <w:pPr>
        <w:pStyle w:val="EndNoteBibliography"/>
        <w:spacing w:after="0"/>
        <w:ind w:left="720" w:hanging="720"/>
      </w:pPr>
      <w:bookmarkStart w:id="137" w:name="_ENREF_14"/>
      <w:r w:rsidRPr="005F2D4F">
        <w:t xml:space="preserve">Leski, S., Linden, H., Tetzlaff, T., Pettersen, K. H., &amp; Einevoll, G. T. (2013). Frequency dependence of signal power and spatial reach of the local field potential. </w:t>
      </w:r>
      <w:r w:rsidRPr="005F2D4F">
        <w:rPr>
          <w:i/>
        </w:rPr>
        <w:t>PLoS Comput Biol, 9</w:t>
      </w:r>
      <w:r w:rsidRPr="005F2D4F">
        <w:t>(7), e1003137.</w:t>
      </w:r>
      <w:bookmarkEnd w:id="137"/>
    </w:p>
    <w:p w14:paraId="1AC2146F" w14:textId="77777777" w:rsidR="005F2D4F" w:rsidRPr="005F2D4F" w:rsidRDefault="005F2D4F" w:rsidP="005F2D4F">
      <w:pPr>
        <w:pStyle w:val="EndNoteBibliography"/>
        <w:spacing w:after="0"/>
        <w:ind w:left="720" w:hanging="720"/>
      </w:pPr>
      <w:bookmarkStart w:id="138" w:name="_ENREF_15"/>
      <w:r w:rsidRPr="005F2D4F">
        <w:t xml:space="preserve">Logothetis, N. K., Guggenberger, H., Peled, S., &amp; Pauls, J. (1999). Functional imaging of the monkey brain. </w:t>
      </w:r>
      <w:r w:rsidRPr="005F2D4F">
        <w:rPr>
          <w:i/>
        </w:rPr>
        <w:t>Nat Neurosci, 2</w:t>
      </w:r>
      <w:r w:rsidRPr="005F2D4F">
        <w:t>(6), 555-562.</w:t>
      </w:r>
      <w:bookmarkEnd w:id="138"/>
    </w:p>
    <w:p w14:paraId="179B6323" w14:textId="77777777" w:rsidR="005F2D4F" w:rsidRPr="005F2D4F" w:rsidRDefault="005F2D4F" w:rsidP="005F2D4F">
      <w:pPr>
        <w:pStyle w:val="EndNoteBibliography"/>
        <w:spacing w:after="0"/>
        <w:ind w:left="720" w:hanging="720"/>
      </w:pPr>
      <w:bookmarkStart w:id="139" w:name="_ENREF_16"/>
      <w:r w:rsidRPr="005F2D4F">
        <w:t xml:space="preserve">Logothetis, N. K., Kayser, C., &amp; Oeltermann, A. (2007). In vivo measurement of cortical impedance spectrum in monkeys: implications for signal propagation. </w:t>
      </w:r>
      <w:r w:rsidRPr="005F2D4F">
        <w:rPr>
          <w:i/>
        </w:rPr>
        <w:t>Neuron, 55</w:t>
      </w:r>
      <w:r w:rsidRPr="005F2D4F">
        <w:t>(5), 809-823.</w:t>
      </w:r>
      <w:bookmarkEnd w:id="139"/>
    </w:p>
    <w:p w14:paraId="3AB93629" w14:textId="77777777" w:rsidR="005F2D4F" w:rsidRPr="005F2D4F" w:rsidRDefault="005F2D4F" w:rsidP="005F2D4F">
      <w:pPr>
        <w:pStyle w:val="EndNoteBibliography"/>
        <w:spacing w:after="0"/>
        <w:ind w:left="720" w:hanging="720"/>
      </w:pPr>
      <w:bookmarkStart w:id="140" w:name="_ENREF_17"/>
      <w:r w:rsidRPr="005F2D4F">
        <w:t xml:space="preserve">Logothetis, N. K., Pauls, J., Augath, M., Trinath, T., &amp; Oeltermann, A. (2001). Neurophysiological investigation of the basis of the fMRI signal. </w:t>
      </w:r>
      <w:r w:rsidRPr="005F2D4F">
        <w:rPr>
          <w:i/>
        </w:rPr>
        <w:t>Nature, 412</w:t>
      </w:r>
      <w:r w:rsidRPr="005F2D4F">
        <w:t>(6843), 150-157.</w:t>
      </w:r>
      <w:bookmarkEnd w:id="140"/>
    </w:p>
    <w:p w14:paraId="08B99014" w14:textId="77777777" w:rsidR="005F2D4F" w:rsidRPr="005F2D4F" w:rsidRDefault="005F2D4F" w:rsidP="005F2D4F">
      <w:pPr>
        <w:pStyle w:val="EndNoteBibliography"/>
        <w:spacing w:after="0"/>
        <w:ind w:left="720" w:hanging="720"/>
      </w:pPr>
      <w:bookmarkStart w:id="141" w:name="_ENREF_18"/>
      <w:r w:rsidRPr="005F2D4F">
        <w:t xml:space="preserve">Lund, J. S. (1973). Organization of neurons in the visual cortex, area 17, of the monkey (Macaca mulatta). </w:t>
      </w:r>
      <w:r w:rsidRPr="005F2D4F">
        <w:rPr>
          <w:i/>
        </w:rPr>
        <w:t>J Comput Neurosci, 147</w:t>
      </w:r>
      <w:r w:rsidRPr="005F2D4F">
        <w:t>, 455-496.</w:t>
      </w:r>
      <w:bookmarkEnd w:id="141"/>
    </w:p>
    <w:p w14:paraId="0C6A6AF9" w14:textId="77777777" w:rsidR="005F2D4F" w:rsidRPr="005F2D4F" w:rsidRDefault="005F2D4F" w:rsidP="005F2D4F">
      <w:pPr>
        <w:pStyle w:val="EndNoteBibliography"/>
        <w:spacing w:after="0"/>
        <w:ind w:left="720" w:hanging="720"/>
      </w:pPr>
      <w:bookmarkStart w:id="142" w:name="_ENREF_19"/>
      <w:r w:rsidRPr="005F2D4F">
        <w:t xml:space="preserve">Lund, J. S., Angelucci, A., &amp; Bressloff, P. C. (2003). Anatomical Substrates for Functional Columns in Macaque Monkey Primary Visual Cortex. </w:t>
      </w:r>
      <w:r w:rsidRPr="005F2D4F">
        <w:rPr>
          <w:i/>
        </w:rPr>
        <w:t>Cereb Cortex, 12</w:t>
      </w:r>
      <w:r w:rsidRPr="005F2D4F">
        <w:t>, 15-24.</w:t>
      </w:r>
      <w:bookmarkEnd w:id="142"/>
    </w:p>
    <w:p w14:paraId="4EA872FA" w14:textId="77777777" w:rsidR="005F2D4F" w:rsidRPr="005F2D4F" w:rsidRDefault="005F2D4F" w:rsidP="005F2D4F">
      <w:pPr>
        <w:pStyle w:val="EndNoteBibliography"/>
        <w:spacing w:after="0"/>
        <w:ind w:left="720" w:hanging="720"/>
      </w:pPr>
      <w:bookmarkStart w:id="143" w:name="_ENREF_20"/>
      <w:r w:rsidRPr="005F2D4F">
        <w:t xml:space="preserve">Magri, C., Whittingstall, K., Singh, V., Logothetis, N. K., &amp; Panzeri, S. (2009). A toolbox for the fast information analysis of multiple-site LFP, EEG and spike train recordings. </w:t>
      </w:r>
      <w:r w:rsidRPr="005F2D4F">
        <w:rPr>
          <w:i/>
        </w:rPr>
        <w:t>BMC Neurosci, 10</w:t>
      </w:r>
      <w:r w:rsidRPr="005F2D4F">
        <w:t>, 81.</w:t>
      </w:r>
      <w:bookmarkEnd w:id="143"/>
    </w:p>
    <w:p w14:paraId="1BFE2D4C" w14:textId="77777777" w:rsidR="005F2D4F" w:rsidRPr="005F2D4F" w:rsidRDefault="005F2D4F" w:rsidP="005F2D4F">
      <w:pPr>
        <w:pStyle w:val="EndNoteBibliography"/>
        <w:spacing w:after="0"/>
        <w:ind w:left="720" w:hanging="720"/>
      </w:pPr>
      <w:bookmarkStart w:id="144" w:name="_ENREF_21"/>
      <w:r w:rsidRPr="005F2D4F">
        <w:t xml:space="preserve">Maier, A., Adams, G. K., Aura, C., &amp; Leopold, D. A. (2010). Distinct superficial and deep laminar domains of activity in the visual cortex during rest and stimulation. </w:t>
      </w:r>
      <w:r w:rsidRPr="005F2D4F">
        <w:rPr>
          <w:i/>
        </w:rPr>
        <w:t>Front Syst Neurosci, 4</w:t>
      </w:r>
      <w:r w:rsidRPr="005F2D4F">
        <w:t>.</w:t>
      </w:r>
      <w:bookmarkEnd w:id="144"/>
    </w:p>
    <w:p w14:paraId="615C9EB4" w14:textId="77777777" w:rsidR="005F2D4F" w:rsidRPr="005F2D4F" w:rsidRDefault="005F2D4F" w:rsidP="005F2D4F">
      <w:pPr>
        <w:pStyle w:val="EndNoteBibliography"/>
        <w:spacing w:after="0"/>
        <w:ind w:left="720" w:hanging="720"/>
      </w:pPr>
      <w:bookmarkStart w:id="145" w:name="_ENREF_22"/>
      <w:r w:rsidRPr="005F2D4F">
        <w:t xml:space="preserve">Mountcastle, V. (1957). Modality and topographic properties of single neurons of cat's somatic sensory cortex. </w:t>
      </w:r>
      <w:r w:rsidRPr="005F2D4F">
        <w:rPr>
          <w:i/>
        </w:rPr>
        <w:t>J Neurophysiol</w:t>
      </w:r>
      <w:r w:rsidRPr="005F2D4F">
        <w:t>.</w:t>
      </w:r>
      <w:bookmarkEnd w:id="145"/>
    </w:p>
    <w:p w14:paraId="18CFA07E" w14:textId="77777777" w:rsidR="005F2D4F" w:rsidRPr="005F2D4F" w:rsidRDefault="005F2D4F" w:rsidP="005F2D4F">
      <w:pPr>
        <w:pStyle w:val="EndNoteBibliography"/>
        <w:spacing w:after="0"/>
        <w:ind w:left="720" w:hanging="720"/>
      </w:pPr>
      <w:bookmarkStart w:id="146" w:name="_ENREF_23"/>
      <w:r w:rsidRPr="005F2D4F">
        <w:t xml:space="preserve">Mountcastle, V. (1997). The columnar organization of the neocortex. </w:t>
      </w:r>
      <w:r w:rsidRPr="005F2D4F">
        <w:rPr>
          <w:i/>
        </w:rPr>
        <w:t>Brain, 120</w:t>
      </w:r>
      <w:r w:rsidRPr="005F2D4F">
        <w:t>, 701-722.</w:t>
      </w:r>
      <w:bookmarkEnd w:id="146"/>
    </w:p>
    <w:p w14:paraId="575B6C71" w14:textId="77777777" w:rsidR="005F2D4F" w:rsidRPr="005F2D4F" w:rsidRDefault="005F2D4F" w:rsidP="005F2D4F">
      <w:pPr>
        <w:pStyle w:val="EndNoteBibliography"/>
        <w:spacing w:after="0"/>
        <w:ind w:left="720" w:hanging="720"/>
      </w:pPr>
      <w:bookmarkStart w:id="147" w:name="_ENREF_24"/>
      <w:r w:rsidRPr="005F2D4F">
        <w:t xml:space="preserve">Murayama, Y., Biessmann, F., Meinecke, F. C., Muller, K. R., Augath, M., Oeltermann, A., &amp; Logothetis, N. K. (2010). Relationship between neural and hemodynamic signals during spontaneous activity studied with temporal kernel CCA. </w:t>
      </w:r>
      <w:r w:rsidRPr="005F2D4F">
        <w:rPr>
          <w:i/>
        </w:rPr>
        <w:t>Magn Reson Imaging, 28</w:t>
      </w:r>
      <w:r w:rsidRPr="005F2D4F">
        <w:t>(8), 1095-1103.</w:t>
      </w:r>
      <w:bookmarkEnd w:id="147"/>
    </w:p>
    <w:p w14:paraId="65C513D6" w14:textId="77777777" w:rsidR="005F2D4F" w:rsidRPr="005F2D4F" w:rsidRDefault="005F2D4F" w:rsidP="005F2D4F">
      <w:pPr>
        <w:pStyle w:val="EndNoteBibliography"/>
        <w:spacing w:after="0"/>
        <w:ind w:left="720" w:hanging="720"/>
      </w:pPr>
      <w:bookmarkStart w:id="148" w:name="_ENREF_25"/>
      <w:r w:rsidRPr="005F2D4F">
        <w:t xml:space="preserve">Oeltermann, A., Augath, M. A., &amp; Logothetis, N. K. (2007). Simultaneous recording of neuronal signals and functional NMR imaging. </w:t>
      </w:r>
      <w:r w:rsidRPr="005F2D4F">
        <w:rPr>
          <w:i/>
        </w:rPr>
        <w:t>Magn Reson Imaging, 25</w:t>
      </w:r>
      <w:r w:rsidRPr="005F2D4F">
        <w:t>(6), 760-774.</w:t>
      </w:r>
      <w:bookmarkEnd w:id="148"/>
    </w:p>
    <w:p w14:paraId="75C22398" w14:textId="77777777" w:rsidR="005F2D4F" w:rsidRPr="005F2D4F" w:rsidRDefault="005F2D4F" w:rsidP="005F2D4F">
      <w:pPr>
        <w:pStyle w:val="EndNoteBibliography"/>
        <w:spacing w:after="0"/>
        <w:ind w:left="720" w:hanging="720"/>
      </w:pPr>
      <w:bookmarkStart w:id="149" w:name="_ENREF_26"/>
      <w:r w:rsidRPr="005F2D4F">
        <w:t xml:space="preserve">Pettersen, K. H., Devor, A., Ulbert, I., Dale, A. M., &amp; Einevoll, G. T. (2006). Current-source density estimation based on inversion of electrostatic forward solution: effects of finite extent of neuronal activity and conductivity discontinuities. </w:t>
      </w:r>
      <w:r w:rsidRPr="005F2D4F">
        <w:rPr>
          <w:i/>
        </w:rPr>
        <w:t>J Neurosci Methods, 154</w:t>
      </w:r>
      <w:r w:rsidRPr="005F2D4F">
        <w:t>(1-2), 116-133.</w:t>
      </w:r>
      <w:bookmarkEnd w:id="149"/>
    </w:p>
    <w:p w14:paraId="7B488836" w14:textId="77777777" w:rsidR="005F2D4F" w:rsidRPr="005F2D4F" w:rsidRDefault="005F2D4F" w:rsidP="005F2D4F">
      <w:pPr>
        <w:pStyle w:val="EndNoteBibliography"/>
        <w:spacing w:after="0"/>
        <w:ind w:left="720" w:hanging="720"/>
      </w:pPr>
      <w:bookmarkStart w:id="150" w:name="_ENREF_27"/>
      <w:r w:rsidRPr="005F2D4F">
        <w:t xml:space="preserve">Rickert, J., Oliveira, S. C., Vaadia, E., Aertsen, A., Rotter, S., &amp; Mehring, C. (2005). Encoding of movement direction in different frequency ranges of motor cortical local field potentials. </w:t>
      </w:r>
      <w:r w:rsidRPr="005F2D4F">
        <w:rPr>
          <w:i/>
        </w:rPr>
        <w:t>J Neurosci, 25</w:t>
      </w:r>
      <w:r w:rsidRPr="005F2D4F">
        <w:t>(39), 8815-8824.</w:t>
      </w:r>
      <w:bookmarkEnd w:id="150"/>
    </w:p>
    <w:p w14:paraId="602514DE" w14:textId="77777777" w:rsidR="005F2D4F" w:rsidRPr="005F2D4F" w:rsidRDefault="005F2D4F" w:rsidP="005F2D4F">
      <w:pPr>
        <w:pStyle w:val="EndNoteBibliography"/>
        <w:spacing w:after="0"/>
        <w:ind w:left="720" w:hanging="720"/>
      </w:pPr>
      <w:bookmarkStart w:id="151" w:name="_ENREF_28"/>
      <w:r w:rsidRPr="005F2D4F">
        <w:t xml:space="preserve">Self, M. W., van Kerkoerle, T., Super, H., &amp; Roelfsema, P. R. (2013). Distinct Roles of the Cortical Layers of Area V1 in Figure-Ground Segregation. </w:t>
      </w:r>
      <w:r w:rsidRPr="005F2D4F">
        <w:rPr>
          <w:i/>
        </w:rPr>
        <w:t>Current Biology, 23</w:t>
      </w:r>
      <w:r w:rsidRPr="005F2D4F">
        <w:t>(21), 2121-2129.</w:t>
      </w:r>
      <w:bookmarkEnd w:id="151"/>
    </w:p>
    <w:p w14:paraId="2C3159B2" w14:textId="77777777" w:rsidR="005F2D4F" w:rsidRPr="005F2D4F" w:rsidRDefault="005F2D4F" w:rsidP="005F2D4F">
      <w:pPr>
        <w:pStyle w:val="EndNoteBibliography"/>
        <w:spacing w:after="0"/>
        <w:ind w:left="720" w:hanging="720"/>
      </w:pPr>
      <w:bookmarkStart w:id="152" w:name="_ENREF_29"/>
      <w:r w:rsidRPr="005F2D4F">
        <w:t xml:space="preserve">Smith, M. L., Gosselin, F., &amp; Schyns, P. G. (2006). Perceptual moments of conscious visual experience inferred from oscillatory brain activity. </w:t>
      </w:r>
      <w:r w:rsidRPr="005F2D4F">
        <w:rPr>
          <w:i/>
        </w:rPr>
        <w:t>Proc Natl Acad Sci U S A, 103</w:t>
      </w:r>
      <w:r w:rsidRPr="005F2D4F">
        <w:t>(14), 5626-5631.</w:t>
      </w:r>
      <w:bookmarkEnd w:id="152"/>
    </w:p>
    <w:p w14:paraId="4F9B2B78" w14:textId="77777777" w:rsidR="005F2D4F" w:rsidRPr="005F2D4F" w:rsidRDefault="005F2D4F" w:rsidP="005F2D4F">
      <w:pPr>
        <w:pStyle w:val="EndNoteBibliography"/>
        <w:spacing w:after="0"/>
        <w:ind w:left="720" w:hanging="720"/>
      </w:pPr>
      <w:bookmarkStart w:id="153" w:name="_ENREF_30"/>
      <w:r w:rsidRPr="005F2D4F">
        <w:lastRenderedPageBreak/>
        <w:t xml:space="preserve">Spaak, E., Bonnefond, M., Maier, A., Leopold, D. A., &amp; Jensen, O. (2012). Layer-specific entrainment of gamma-band neural activity by the alpha rhythm in monkey visual cortex. </w:t>
      </w:r>
      <w:r w:rsidRPr="005F2D4F">
        <w:rPr>
          <w:i/>
        </w:rPr>
        <w:t>Curr Biol, 22</w:t>
      </w:r>
      <w:r w:rsidRPr="005F2D4F">
        <w:t>(24), 2313-2318.</w:t>
      </w:r>
      <w:bookmarkEnd w:id="153"/>
    </w:p>
    <w:p w14:paraId="30D85196" w14:textId="77777777" w:rsidR="005F2D4F" w:rsidRPr="005F2D4F" w:rsidRDefault="005F2D4F" w:rsidP="005F2D4F">
      <w:pPr>
        <w:pStyle w:val="EndNoteBibliography"/>
        <w:spacing w:after="0"/>
        <w:ind w:left="720" w:hanging="720"/>
      </w:pPr>
      <w:bookmarkStart w:id="154" w:name="_ENREF_31"/>
      <w:r w:rsidRPr="005F2D4F">
        <w:t xml:space="preserve">Stockman, A., Jagle, H., Pirzer, M., &amp; Sharpe, L. T. (2008). The dependence of luminous efficiency on chromatic adaptation. </w:t>
      </w:r>
      <w:r w:rsidRPr="005F2D4F">
        <w:rPr>
          <w:i/>
        </w:rPr>
        <w:t>J Vis, 8</w:t>
      </w:r>
      <w:r w:rsidRPr="005F2D4F">
        <w:t>(16), 1 1-26.</w:t>
      </w:r>
      <w:bookmarkEnd w:id="154"/>
    </w:p>
    <w:p w14:paraId="0A94E2FD" w14:textId="77777777" w:rsidR="005F2D4F" w:rsidRPr="005F2D4F" w:rsidRDefault="005F2D4F" w:rsidP="005F2D4F">
      <w:pPr>
        <w:pStyle w:val="EndNoteBibliography"/>
        <w:spacing w:after="0"/>
        <w:ind w:left="720" w:hanging="720"/>
      </w:pPr>
      <w:bookmarkStart w:id="155" w:name="_ENREF_32"/>
      <w:r w:rsidRPr="005F2D4F">
        <w:t xml:space="preserve">Tort, A. B., Komorowski, R., Eichenbaum, H., &amp; Kopell, N. (2010). Measuring phase-amplitude coupling between neuronal oscillations of different frequencies. </w:t>
      </w:r>
      <w:r w:rsidRPr="005F2D4F">
        <w:rPr>
          <w:i/>
        </w:rPr>
        <w:t>J Neurophysiol, 104</w:t>
      </w:r>
      <w:r w:rsidRPr="005F2D4F">
        <w:t>(2), 1195-1210.</w:t>
      </w:r>
      <w:bookmarkEnd w:id="155"/>
    </w:p>
    <w:p w14:paraId="1E2EE9E1" w14:textId="77777777" w:rsidR="005F2D4F" w:rsidRPr="005F2D4F" w:rsidRDefault="005F2D4F" w:rsidP="005F2D4F">
      <w:pPr>
        <w:pStyle w:val="EndNoteBibliography"/>
        <w:spacing w:after="0"/>
        <w:ind w:left="720" w:hanging="720"/>
      </w:pPr>
      <w:bookmarkStart w:id="156" w:name="_ENREF_33"/>
      <w:r w:rsidRPr="005F2D4F">
        <w:t xml:space="preserve">Treves, A., &amp; Panzeri, S. (1995). The Upward Bias in Measures of Information Derived from Limited Data Samples. </w:t>
      </w:r>
      <w:r w:rsidRPr="005F2D4F">
        <w:rPr>
          <w:i/>
        </w:rPr>
        <w:t>Neural Comp, 7</w:t>
      </w:r>
      <w:r w:rsidRPr="005F2D4F">
        <w:t>, 399-407.</w:t>
      </w:r>
      <w:bookmarkEnd w:id="156"/>
    </w:p>
    <w:p w14:paraId="025E6C59" w14:textId="77777777" w:rsidR="005F2D4F" w:rsidRPr="005F2D4F" w:rsidRDefault="005F2D4F" w:rsidP="005F2D4F">
      <w:pPr>
        <w:pStyle w:val="EndNoteBibliography"/>
        <w:spacing w:after="0"/>
        <w:ind w:left="720" w:hanging="720"/>
      </w:pPr>
      <w:bookmarkStart w:id="157" w:name="_ENREF_34"/>
      <w:r w:rsidRPr="005F2D4F">
        <w:t xml:space="preserve">van Keroerle, T., Self, M. W., Dagnino, B., Gariel-Mathis, M.-A., Poort, J., van der Togt, C., &amp; Roelfsema, P. R. (2014). Alpha and gamma oscillations characterize feedback and feedforward processing in monkey visual cortex. </w:t>
      </w:r>
      <w:r w:rsidRPr="005F2D4F">
        <w:rPr>
          <w:i/>
        </w:rPr>
        <w:t>Proceedings of the National Academy of Sciences, 111</w:t>
      </w:r>
      <w:r w:rsidRPr="005F2D4F">
        <w:t>(40).</w:t>
      </w:r>
      <w:bookmarkEnd w:id="157"/>
    </w:p>
    <w:p w14:paraId="487E0FC2" w14:textId="77777777" w:rsidR="005F2D4F" w:rsidRPr="005F2D4F" w:rsidRDefault="005F2D4F" w:rsidP="005F2D4F">
      <w:pPr>
        <w:pStyle w:val="EndNoteBibliography"/>
        <w:spacing w:after="0"/>
        <w:ind w:left="720" w:hanging="720"/>
      </w:pPr>
      <w:bookmarkStart w:id="158" w:name="_ENREF_35"/>
      <w:r w:rsidRPr="005F2D4F">
        <w:t xml:space="preserve">Victor, J. D., Purpura, K., Katz, E., &amp; Mao, B. (1994). Population encoding of spatial frequency, orientation, and color in macaque V1. </w:t>
      </w:r>
      <w:r w:rsidRPr="005F2D4F">
        <w:rPr>
          <w:i/>
        </w:rPr>
        <w:t>J Neurophysiol, 72</w:t>
      </w:r>
      <w:r w:rsidRPr="005F2D4F">
        <w:t>(5), 2151-2166.</w:t>
      </w:r>
      <w:bookmarkEnd w:id="158"/>
    </w:p>
    <w:p w14:paraId="5DE189AF" w14:textId="77777777" w:rsidR="005F2D4F" w:rsidRPr="005F2D4F" w:rsidRDefault="005F2D4F" w:rsidP="005F2D4F">
      <w:pPr>
        <w:pStyle w:val="EndNoteBibliography"/>
        <w:spacing w:after="0"/>
        <w:ind w:left="720" w:hanging="720"/>
      </w:pPr>
      <w:bookmarkStart w:id="159" w:name="_ENREF_36"/>
      <w:r w:rsidRPr="005F2D4F">
        <w:t>Weatherall, D. (2006). The Weatherall report on the use of non-human primates in research. London:The Royal Society.</w:t>
      </w:r>
      <w:bookmarkEnd w:id="159"/>
    </w:p>
    <w:p w14:paraId="37C9C49B" w14:textId="77777777" w:rsidR="005F2D4F" w:rsidRPr="005F2D4F" w:rsidRDefault="005F2D4F" w:rsidP="005F2D4F">
      <w:pPr>
        <w:pStyle w:val="EndNoteBibliography"/>
        <w:spacing w:after="0"/>
        <w:ind w:left="720" w:hanging="720"/>
      </w:pPr>
      <w:bookmarkStart w:id="160" w:name="_ENREF_37"/>
      <w:r w:rsidRPr="005F2D4F">
        <w:t xml:space="preserve">Wójcik, D. K., &amp; Leski, S. (2010). Current source density reconstruction from incomplete data. </w:t>
      </w:r>
      <w:r w:rsidRPr="005F2D4F">
        <w:rPr>
          <w:i/>
        </w:rPr>
        <w:t>Neural Comp, 22</w:t>
      </w:r>
      <w:r w:rsidRPr="005F2D4F">
        <w:t>, 48-60.</w:t>
      </w:r>
      <w:bookmarkEnd w:id="160"/>
    </w:p>
    <w:p w14:paraId="2AF41227" w14:textId="77777777" w:rsidR="005F2D4F" w:rsidRPr="005F2D4F" w:rsidRDefault="005F2D4F" w:rsidP="005F2D4F">
      <w:pPr>
        <w:pStyle w:val="EndNoteBibliography"/>
        <w:spacing w:after="0"/>
        <w:ind w:left="720" w:hanging="720"/>
      </w:pPr>
      <w:bookmarkStart w:id="161" w:name="_ENREF_38"/>
      <w:r w:rsidRPr="005F2D4F">
        <w:t xml:space="preserve">Zappe, A. C., Pfeuffer, J., Merkle, H., Logothetis, N. K., &amp; Goense, J. B. (2008). The effect of labeling parameters on perfusion-based fMRI in nonhuman primates. </w:t>
      </w:r>
      <w:r w:rsidRPr="005F2D4F">
        <w:rPr>
          <w:i/>
        </w:rPr>
        <w:t>J Cereb Blood Flow Metab, 28</w:t>
      </w:r>
      <w:r w:rsidRPr="005F2D4F">
        <w:t>(3), 640-652.</w:t>
      </w:r>
      <w:bookmarkEnd w:id="161"/>
    </w:p>
    <w:p w14:paraId="024E56A6" w14:textId="77777777" w:rsidR="005F2D4F" w:rsidRPr="005F2D4F" w:rsidRDefault="005F2D4F" w:rsidP="005F2D4F">
      <w:pPr>
        <w:pStyle w:val="EndNoteBibliography"/>
        <w:ind w:left="720" w:hanging="720"/>
      </w:pPr>
      <w:bookmarkStart w:id="162" w:name="_ENREF_39"/>
      <w:r w:rsidRPr="005F2D4F">
        <w:t xml:space="preserve">Zhu, Y., &amp; Zhu, J. J. (2004). Rapid arrival and integration of ascending sensory information in layer 1 nonpyramidal neurons and tuft dendrites of layer 5 pyramidal neurons of the neocortex. </w:t>
      </w:r>
      <w:r w:rsidRPr="005F2D4F">
        <w:rPr>
          <w:i/>
        </w:rPr>
        <w:t>J Neurosci, 24</w:t>
      </w:r>
      <w:r w:rsidRPr="005F2D4F">
        <w:t>(6), 1272-1279.</w:t>
      </w:r>
      <w:bookmarkEnd w:id="162"/>
    </w:p>
    <w:p w14:paraId="00222725" w14:textId="0C10F9DD" w:rsidR="001C6BF9" w:rsidRDefault="00516213" w:rsidP="00FE40D7">
      <w:pPr>
        <w:pStyle w:val="Heading1"/>
      </w:pPr>
      <w:r>
        <w:fldChar w:fldCharType="end"/>
      </w:r>
      <w:r w:rsidR="001C6BF9" w:rsidRPr="001C6BF9">
        <w:t xml:space="preserve"> </w:t>
      </w:r>
      <w:r w:rsidR="001C6BF9">
        <w:t>Supplementary Materials</w:t>
      </w:r>
    </w:p>
    <w:p w14:paraId="39446FC3" w14:textId="77777777" w:rsidR="001C6BF9" w:rsidRDefault="001C6BF9" w:rsidP="001C6BF9"/>
    <w:tbl>
      <w:tblPr>
        <w:tblStyle w:val="TableGrid"/>
        <w:tblW w:w="0" w:type="auto"/>
        <w:tblInd w:w="26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066"/>
        <w:gridCol w:w="1184"/>
        <w:gridCol w:w="1418"/>
        <w:gridCol w:w="2126"/>
        <w:gridCol w:w="3118"/>
      </w:tblGrid>
      <w:tr w:rsidR="001C6BF9" w14:paraId="1D9B6318" w14:textId="77777777" w:rsidTr="00852BDE">
        <w:tc>
          <w:tcPr>
            <w:tcW w:w="1066" w:type="dxa"/>
            <w:tcBorders>
              <w:bottom w:val="single" w:sz="4" w:space="0" w:color="auto"/>
            </w:tcBorders>
            <w:vAlign w:val="center"/>
          </w:tcPr>
          <w:p w14:paraId="118063F6" w14:textId="77777777" w:rsidR="001C6BF9" w:rsidRDefault="001C6BF9" w:rsidP="00852BDE">
            <w:pPr>
              <w:ind w:firstLine="0"/>
            </w:pPr>
            <w:r>
              <w:t>Session</w:t>
            </w:r>
          </w:p>
        </w:tc>
        <w:tc>
          <w:tcPr>
            <w:tcW w:w="1184" w:type="dxa"/>
            <w:tcBorders>
              <w:bottom w:val="single" w:sz="4" w:space="0" w:color="auto"/>
            </w:tcBorders>
            <w:vAlign w:val="center"/>
          </w:tcPr>
          <w:p w14:paraId="0587873F" w14:textId="77777777" w:rsidR="001C6BF9" w:rsidRDefault="001C6BF9" w:rsidP="00852BDE">
            <w:pPr>
              <w:ind w:firstLine="0"/>
            </w:pPr>
            <w:r>
              <w:t>Display</w:t>
            </w:r>
          </w:p>
        </w:tc>
        <w:tc>
          <w:tcPr>
            <w:tcW w:w="1418" w:type="dxa"/>
            <w:tcBorders>
              <w:bottom w:val="single" w:sz="4" w:space="0" w:color="auto"/>
            </w:tcBorders>
            <w:vAlign w:val="center"/>
          </w:tcPr>
          <w:p w14:paraId="3B5C3C2D" w14:textId="77777777" w:rsidR="001C6BF9" w:rsidRDefault="001C6BF9" w:rsidP="00852BDE">
            <w:pPr>
              <w:ind w:firstLine="0"/>
            </w:pPr>
            <w:r>
              <w:t>Video frame rate (fps)</w:t>
            </w:r>
          </w:p>
        </w:tc>
        <w:tc>
          <w:tcPr>
            <w:tcW w:w="2126" w:type="dxa"/>
            <w:tcBorders>
              <w:bottom w:val="single" w:sz="4" w:space="0" w:color="auto"/>
            </w:tcBorders>
            <w:vAlign w:val="center"/>
          </w:tcPr>
          <w:p w14:paraId="5C7D5E57" w14:textId="77777777" w:rsidR="001C6BF9" w:rsidRDefault="001C6BF9" w:rsidP="00852BDE">
            <w:pPr>
              <w:ind w:firstLine="0"/>
            </w:pPr>
            <w:r>
              <w:t>Artefact Frequencies Removed (Hz)</w:t>
            </w:r>
          </w:p>
        </w:tc>
        <w:tc>
          <w:tcPr>
            <w:tcW w:w="3118" w:type="dxa"/>
            <w:tcBorders>
              <w:bottom w:val="single" w:sz="4" w:space="0" w:color="auto"/>
            </w:tcBorders>
            <w:vAlign w:val="center"/>
          </w:tcPr>
          <w:p w14:paraId="50992132" w14:textId="77777777" w:rsidR="001C6BF9" w:rsidRDefault="001C6BF9" w:rsidP="00852BDE">
            <w:pPr>
              <w:ind w:firstLine="0"/>
            </w:pPr>
            <w:r>
              <w:t>Size of 1 degree square in visual field (in raw video pixels)</w:t>
            </w:r>
          </w:p>
        </w:tc>
      </w:tr>
      <w:tr w:rsidR="001C6BF9" w14:paraId="211D9296" w14:textId="77777777" w:rsidTr="00852BDE">
        <w:tc>
          <w:tcPr>
            <w:tcW w:w="1066" w:type="dxa"/>
            <w:tcBorders>
              <w:top w:val="single" w:sz="4" w:space="0" w:color="auto"/>
            </w:tcBorders>
          </w:tcPr>
          <w:p w14:paraId="6D3540B8" w14:textId="77777777" w:rsidR="001C6BF9" w:rsidRDefault="001C6BF9" w:rsidP="00852BDE">
            <w:pPr>
              <w:ind w:firstLine="0"/>
            </w:pPr>
            <w:r>
              <w:t>H05391</w:t>
            </w:r>
          </w:p>
        </w:tc>
        <w:tc>
          <w:tcPr>
            <w:tcW w:w="1184" w:type="dxa"/>
            <w:tcBorders>
              <w:top w:val="single" w:sz="4" w:space="0" w:color="auto"/>
            </w:tcBorders>
          </w:tcPr>
          <w:p w14:paraId="2F00CB1B" w14:textId="77777777" w:rsidR="001C6BF9" w:rsidRDefault="001C6BF9" w:rsidP="00852BDE">
            <w:pPr>
              <w:pStyle w:val="NoSpacing"/>
            </w:pPr>
            <w:r>
              <w:t>Projector</w:t>
            </w:r>
          </w:p>
        </w:tc>
        <w:tc>
          <w:tcPr>
            <w:tcW w:w="1418" w:type="dxa"/>
            <w:tcBorders>
              <w:top w:val="single" w:sz="4" w:space="0" w:color="auto"/>
            </w:tcBorders>
          </w:tcPr>
          <w:p w14:paraId="4C7C92D0" w14:textId="77777777" w:rsidR="001C6BF9" w:rsidRDefault="001C6BF9" w:rsidP="00852BDE">
            <w:pPr>
              <w:pStyle w:val="NoSpacing"/>
              <w:jc w:val="right"/>
            </w:pPr>
            <w:r>
              <w:t>30.015</w:t>
            </w:r>
          </w:p>
        </w:tc>
        <w:tc>
          <w:tcPr>
            <w:tcW w:w="2126" w:type="dxa"/>
            <w:tcBorders>
              <w:top w:val="single" w:sz="4" w:space="0" w:color="auto"/>
            </w:tcBorders>
          </w:tcPr>
          <w:p w14:paraId="621924C1" w14:textId="77777777" w:rsidR="001C6BF9" w:rsidRDefault="001C6BF9" w:rsidP="00852BDE">
            <w:pPr>
              <w:pStyle w:val="NoSpacing"/>
            </w:pPr>
            <w:r>
              <w:t>30</w:t>
            </w:r>
          </w:p>
        </w:tc>
        <w:tc>
          <w:tcPr>
            <w:tcW w:w="3118" w:type="dxa"/>
            <w:tcBorders>
              <w:top w:val="single" w:sz="4" w:space="0" w:color="auto"/>
            </w:tcBorders>
          </w:tcPr>
          <w:p w14:paraId="79A3EF3B" w14:textId="77777777" w:rsidR="001C6BF9" w:rsidRDefault="001C6BF9" w:rsidP="00852BDE">
            <w:pPr>
              <w:pStyle w:val="NoSpacing"/>
            </w:pPr>
            <w:r>
              <w:t xml:space="preserve">16.0 x 16.0 </w:t>
            </w:r>
            <w:proofErr w:type="spellStart"/>
            <w:r>
              <w:t>px</w:t>
            </w:r>
            <w:proofErr w:type="spellEnd"/>
          </w:p>
        </w:tc>
      </w:tr>
      <w:tr w:rsidR="001C6BF9" w14:paraId="264D9A7A" w14:textId="77777777" w:rsidTr="00852BDE">
        <w:tc>
          <w:tcPr>
            <w:tcW w:w="1066" w:type="dxa"/>
          </w:tcPr>
          <w:p w14:paraId="068D4A67" w14:textId="77777777" w:rsidR="001C6BF9" w:rsidRDefault="001C6BF9" w:rsidP="00852BDE">
            <w:pPr>
              <w:ind w:firstLine="0"/>
            </w:pPr>
            <w:r>
              <w:t>H05nm7</w:t>
            </w:r>
          </w:p>
        </w:tc>
        <w:tc>
          <w:tcPr>
            <w:tcW w:w="1184" w:type="dxa"/>
          </w:tcPr>
          <w:p w14:paraId="756C16F3" w14:textId="77777777" w:rsidR="001C6BF9" w:rsidRDefault="001C6BF9" w:rsidP="00852BDE">
            <w:pPr>
              <w:ind w:firstLine="0"/>
            </w:pPr>
            <w:r>
              <w:t>Projector</w:t>
            </w:r>
          </w:p>
        </w:tc>
        <w:tc>
          <w:tcPr>
            <w:tcW w:w="1418" w:type="dxa"/>
          </w:tcPr>
          <w:p w14:paraId="4EB957B2" w14:textId="77777777" w:rsidR="001C6BF9" w:rsidRDefault="001C6BF9" w:rsidP="00852BDE">
            <w:pPr>
              <w:ind w:firstLine="0"/>
              <w:jc w:val="right"/>
            </w:pPr>
            <w:r>
              <w:t>30.015</w:t>
            </w:r>
          </w:p>
        </w:tc>
        <w:tc>
          <w:tcPr>
            <w:tcW w:w="2126" w:type="dxa"/>
          </w:tcPr>
          <w:p w14:paraId="37662566" w14:textId="77777777" w:rsidR="001C6BF9" w:rsidRDefault="001C6BF9" w:rsidP="00852BDE">
            <w:pPr>
              <w:ind w:firstLine="0"/>
            </w:pPr>
            <w:r>
              <w:t>30, 60</w:t>
            </w:r>
          </w:p>
        </w:tc>
        <w:tc>
          <w:tcPr>
            <w:tcW w:w="3118" w:type="dxa"/>
          </w:tcPr>
          <w:p w14:paraId="64B59CCF" w14:textId="77777777" w:rsidR="001C6BF9" w:rsidRDefault="001C6BF9" w:rsidP="00852BDE">
            <w:pPr>
              <w:ind w:firstLine="0"/>
            </w:pPr>
            <w:r>
              <w:t xml:space="preserve">21.3 x 21.3 </w:t>
            </w:r>
            <w:proofErr w:type="spellStart"/>
            <w:r>
              <w:t>px</w:t>
            </w:r>
            <w:proofErr w:type="spellEnd"/>
          </w:p>
        </w:tc>
      </w:tr>
      <w:tr w:rsidR="001C6BF9" w14:paraId="29425C0B" w14:textId="77777777" w:rsidTr="00852BDE">
        <w:tc>
          <w:tcPr>
            <w:tcW w:w="1066" w:type="dxa"/>
          </w:tcPr>
          <w:p w14:paraId="0A2BF5AB" w14:textId="77777777" w:rsidR="001C6BF9" w:rsidRDefault="001C6BF9" w:rsidP="00852BDE">
            <w:pPr>
              <w:ind w:firstLine="0"/>
            </w:pPr>
            <w:r>
              <w:t>H05nm9</w:t>
            </w:r>
          </w:p>
        </w:tc>
        <w:tc>
          <w:tcPr>
            <w:tcW w:w="1184" w:type="dxa"/>
          </w:tcPr>
          <w:p w14:paraId="537C4F33" w14:textId="77777777" w:rsidR="001C6BF9" w:rsidRDefault="001C6BF9" w:rsidP="00852BDE">
            <w:pPr>
              <w:ind w:firstLine="0"/>
            </w:pPr>
            <w:r>
              <w:t>CRT</w:t>
            </w:r>
          </w:p>
        </w:tc>
        <w:tc>
          <w:tcPr>
            <w:tcW w:w="1418" w:type="dxa"/>
          </w:tcPr>
          <w:p w14:paraId="62F74C90" w14:textId="77777777" w:rsidR="001C6BF9" w:rsidRDefault="001C6BF9" w:rsidP="00852BDE">
            <w:pPr>
              <w:ind w:firstLine="0"/>
              <w:jc w:val="right"/>
            </w:pPr>
            <w:r>
              <w:t>118.098</w:t>
            </w:r>
          </w:p>
        </w:tc>
        <w:tc>
          <w:tcPr>
            <w:tcW w:w="2126" w:type="dxa"/>
          </w:tcPr>
          <w:p w14:paraId="444125E0" w14:textId="77777777" w:rsidR="001C6BF9" w:rsidRDefault="001C6BF9" w:rsidP="00852BDE">
            <w:pPr>
              <w:ind w:firstLine="0"/>
            </w:pPr>
          </w:p>
        </w:tc>
        <w:tc>
          <w:tcPr>
            <w:tcW w:w="3118" w:type="dxa"/>
          </w:tcPr>
          <w:p w14:paraId="1256DBFE" w14:textId="77777777" w:rsidR="001C6BF9" w:rsidRPr="002D1C7B" w:rsidRDefault="001C6BF9" w:rsidP="00852BDE">
            <w:pPr>
              <w:ind w:firstLine="0"/>
              <w:rPr>
                <w:highlight w:val="yellow"/>
              </w:rPr>
            </w:pPr>
            <w:r w:rsidRPr="002D1C7B">
              <w:t xml:space="preserve">17.8 x 17.9 </w:t>
            </w:r>
            <w:proofErr w:type="spellStart"/>
            <w:r w:rsidRPr="002D1C7B">
              <w:t>px</w:t>
            </w:r>
            <w:proofErr w:type="spellEnd"/>
          </w:p>
        </w:tc>
      </w:tr>
      <w:tr w:rsidR="001C6BF9" w14:paraId="35A2806D" w14:textId="77777777" w:rsidTr="00852BDE">
        <w:tc>
          <w:tcPr>
            <w:tcW w:w="1066" w:type="dxa"/>
          </w:tcPr>
          <w:p w14:paraId="71D1D162" w14:textId="77777777" w:rsidR="001C6BF9" w:rsidRDefault="001C6BF9" w:rsidP="00852BDE">
            <w:pPr>
              <w:ind w:firstLine="0"/>
            </w:pPr>
            <w:r>
              <w:t>E07nm1</w:t>
            </w:r>
          </w:p>
        </w:tc>
        <w:tc>
          <w:tcPr>
            <w:tcW w:w="1184" w:type="dxa"/>
          </w:tcPr>
          <w:p w14:paraId="195A9012" w14:textId="77777777" w:rsidR="001C6BF9" w:rsidRDefault="001C6BF9" w:rsidP="00852BDE">
            <w:pPr>
              <w:ind w:firstLine="0"/>
            </w:pPr>
            <w:r>
              <w:t>CRT</w:t>
            </w:r>
          </w:p>
        </w:tc>
        <w:tc>
          <w:tcPr>
            <w:tcW w:w="1418" w:type="dxa"/>
          </w:tcPr>
          <w:p w14:paraId="4255B291" w14:textId="77777777" w:rsidR="001C6BF9" w:rsidRDefault="001C6BF9" w:rsidP="00852BDE">
            <w:pPr>
              <w:ind w:firstLine="0"/>
              <w:jc w:val="right"/>
            </w:pPr>
            <w:r>
              <w:t>118.098</w:t>
            </w:r>
          </w:p>
        </w:tc>
        <w:tc>
          <w:tcPr>
            <w:tcW w:w="2126" w:type="dxa"/>
          </w:tcPr>
          <w:p w14:paraId="6CB04F12" w14:textId="77777777" w:rsidR="001C6BF9" w:rsidRDefault="001C6BF9" w:rsidP="00852BDE">
            <w:pPr>
              <w:ind w:firstLine="0"/>
            </w:pPr>
            <w:r>
              <w:t>50, 150</w:t>
            </w:r>
          </w:p>
        </w:tc>
        <w:tc>
          <w:tcPr>
            <w:tcW w:w="3118" w:type="dxa"/>
          </w:tcPr>
          <w:p w14:paraId="42D6630B" w14:textId="77777777" w:rsidR="001C6BF9" w:rsidRDefault="001C6BF9" w:rsidP="00852BDE">
            <w:pPr>
              <w:ind w:firstLine="0"/>
            </w:pPr>
            <w:r>
              <w:t xml:space="preserve">17.9 x 17.8 </w:t>
            </w:r>
            <w:proofErr w:type="spellStart"/>
            <w:r>
              <w:t>px</w:t>
            </w:r>
            <w:proofErr w:type="spellEnd"/>
          </w:p>
        </w:tc>
      </w:tr>
      <w:tr w:rsidR="001C6BF9" w14:paraId="38CF76DC" w14:textId="77777777" w:rsidTr="00852BDE">
        <w:tc>
          <w:tcPr>
            <w:tcW w:w="1066" w:type="dxa"/>
          </w:tcPr>
          <w:p w14:paraId="3625B0DC" w14:textId="77777777" w:rsidR="001C6BF9" w:rsidRDefault="001C6BF9" w:rsidP="00852BDE">
            <w:pPr>
              <w:ind w:firstLine="0"/>
            </w:pPr>
            <w:r>
              <w:t>F10nm1</w:t>
            </w:r>
          </w:p>
        </w:tc>
        <w:tc>
          <w:tcPr>
            <w:tcW w:w="1184" w:type="dxa"/>
          </w:tcPr>
          <w:p w14:paraId="5EFECAE7" w14:textId="77777777" w:rsidR="001C6BF9" w:rsidRDefault="001C6BF9" w:rsidP="00852BDE">
            <w:pPr>
              <w:pStyle w:val="NoSpacing"/>
            </w:pPr>
            <w:r>
              <w:t>Projector</w:t>
            </w:r>
          </w:p>
        </w:tc>
        <w:tc>
          <w:tcPr>
            <w:tcW w:w="1418" w:type="dxa"/>
          </w:tcPr>
          <w:p w14:paraId="6FBAD7BB" w14:textId="77777777" w:rsidR="001C6BF9" w:rsidRDefault="001C6BF9" w:rsidP="00852BDE">
            <w:pPr>
              <w:pStyle w:val="NoSpacing"/>
              <w:jc w:val="right"/>
            </w:pPr>
            <w:r>
              <w:t>30.015</w:t>
            </w:r>
          </w:p>
        </w:tc>
        <w:tc>
          <w:tcPr>
            <w:tcW w:w="2126" w:type="dxa"/>
          </w:tcPr>
          <w:p w14:paraId="6DF31CA3" w14:textId="77777777" w:rsidR="001C6BF9" w:rsidRDefault="001C6BF9" w:rsidP="00852BDE">
            <w:pPr>
              <w:pStyle w:val="NoSpacing"/>
            </w:pPr>
            <w:r>
              <w:t>30, 60</w:t>
            </w:r>
          </w:p>
        </w:tc>
        <w:tc>
          <w:tcPr>
            <w:tcW w:w="3118" w:type="dxa"/>
          </w:tcPr>
          <w:p w14:paraId="229E9539" w14:textId="77777777" w:rsidR="001C6BF9" w:rsidRDefault="001C6BF9" w:rsidP="00852BDE">
            <w:pPr>
              <w:pStyle w:val="NoSpacing"/>
            </w:pPr>
            <w:r>
              <w:t xml:space="preserve">21.3 x 21.3 </w:t>
            </w:r>
            <w:proofErr w:type="spellStart"/>
            <w:r>
              <w:t>px</w:t>
            </w:r>
            <w:proofErr w:type="spellEnd"/>
          </w:p>
        </w:tc>
      </w:tr>
      <w:tr w:rsidR="001C6BF9" w14:paraId="0A71B4A6" w14:textId="77777777" w:rsidTr="00852BDE">
        <w:tc>
          <w:tcPr>
            <w:tcW w:w="1066" w:type="dxa"/>
          </w:tcPr>
          <w:p w14:paraId="0A0FB6E2" w14:textId="77777777" w:rsidR="001C6BF9" w:rsidRDefault="001C6BF9" w:rsidP="00852BDE">
            <w:pPr>
              <w:ind w:firstLine="0"/>
            </w:pPr>
            <w:r>
              <w:t>J10nm1</w:t>
            </w:r>
          </w:p>
        </w:tc>
        <w:tc>
          <w:tcPr>
            <w:tcW w:w="1184" w:type="dxa"/>
          </w:tcPr>
          <w:p w14:paraId="17E7B13A" w14:textId="77777777" w:rsidR="001C6BF9" w:rsidRDefault="001C6BF9" w:rsidP="00852BDE">
            <w:pPr>
              <w:ind w:firstLine="0"/>
            </w:pPr>
            <w:r>
              <w:t>CRT</w:t>
            </w:r>
          </w:p>
        </w:tc>
        <w:tc>
          <w:tcPr>
            <w:tcW w:w="1418" w:type="dxa"/>
          </w:tcPr>
          <w:p w14:paraId="2E86CF98" w14:textId="77777777" w:rsidR="001C6BF9" w:rsidRDefault="001C6BF9" w:rsidP="00852BDE">
            <w:pPr>
              <w:ind w:firstLine="0"/>
              <w:jc w:val="right"/>
            </w:pPr>
            <w:r>
              <w:t>118.098</w:t>
            </w:r>
          </w:p>
        </w:tc>
        <w:tc>
          <w:tcPr>
            <w:tcW w:w="2126" w:type="dxa"/>
          </w:tcPr>
          <w:p w14:paraId="04D6C5AD" w14:textId="77777777" w:rsidR="001C6BF9" w:rsidRDefault="001C6BF9" w:rsidP="00852BDE">
            <w:pPr>
              <w:ind w:firstLine="0"/>
            </w:pPr>
          </w:p>
        </w:tc>
        <w:tc>
          <w:tcPr>
            <w:tcW w:w="3118" w:type="dxa"/>
          </w:tcPr>
          <w:p w14:paraId="3E6A2DF4" w14:textId="77777777" w:rsidR="001C6BF9" w:rsidRDefault="001C6BF9" w:rsidP="00852BDE">
            <w:pPr>
              <w:ind w:firstLine="0"/>
            </w:pPr>
            <w:r>
              <w:t xml:space="preserve">17.8 x 17.9 </w:t>
            </w:r>
            <w:proofErr w:type="spellStart"/>
            <w:r>
              <w:t>px</w:t>
            </w:r>
            <w:proofErr w:type="spellEnd"/>
          </w:p>
        </w:tc>
      </w:tr>
    </w:tbl>
    <w:p w14:paraId="472BF0F6" w14:textId="77777777" w:rsidR="001C6BF9" w:rsidRDefault="001C6BF9" w:rsidP="001C6BF9"/>
    <w:p w14:paraId="7FB9C17F" w14:textId="3AE4D02E" w:rsidR="00516213" w:rsidRPr="00A430AE" w:rsidRDefault="001C6BF9">
      <w:r w:rsidRPr="002D1C7B">
        <w:rPr>
          <w:rStyle w:val="SubtleEmphasis"/>
        </w:rPr>
        <w:t>The MRI part lacks methods and results. Could you please ask Daniel if he could provide this? He should have the text ready from previous papers.</w:t>
      </w:r>
    </w:p>
    <w:sectPr w:rsidR="00516213" w:rsidRPr="00A430AE" w:rsidSect="00395CF1">
      <w:footerReference w:type="default" r:id="rId10"/>
      <w:type w:val="continuous"/>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6" w:author="SP" w:date="2014-10-29T12:43:00Z" w:initials="S">
    <w:p w14:paraId="43B83F96" w14:textId="593A3AE7" w:rsidR="00A06D80" w:rsidRDefault="00A06D80" w:rsidP="009202A8">
      <w:pPr>
        <w:pStyle w:val="CommentText"/>
      </w:pPr>
      <w:r>
        <w:rPr>
          <w:rStyle w:val="CommentReference"/>
        </w:rPr>
        <w:annotationRef/>
      </w:r>
      <w:r>
        <w:t>150 times for the movies used here? Are you sure? If so, that’s good.</w:t>
      </w:r>
    </w:p>
  </w:comment>
  <w:comment w:id="66" w:author="Scott C Lowe" w:date="2014-10-29T12:43:00Z" w:initials="SCL">
    <w:p w14:paraId="35D9AB0D" w14:textId="7A83F54D" w:rsidR="00A06D80" w:rsidRDefault="00A06D80">
      <w:pPr>
        <w:pStyle w:val="CommentText"/>
      </w:pPr>
      <w:r>
        <w:rPr>
          <w:rStyle w:val="CommentReference"/>
        </w:rPr>
        <w:annotationRef/>
      </w:r>
      <w:r>
        <w:t>Check exact number</w:t>
      </w:r>
    </w:p>
  </w:comment>
  <w:comment w:id="119" w:author="Scott C Lowe" w:date="2015-05-07T16:09:00Z" w:initials="SCL">
    <w:p w14:paraId="5341AC22" w14:textId="161D07F1" w:rsidR="00A06D80" w:rsidRDefault="00A06D80">
      <w:pPr>
        <w:pStyle w:val="CommentText"/>
      </w:pPr>
      <w:r>
        <w:rPr>
          <w:rStyle w:val="CommentReference"/>
        </w:rPr>
        <w:annotationRef/>
      </w:r>
      <w:r>
        <w:t>One can compare our figures with theirs directly and see the peak in alpha information is the same place as where they find gamma oscillations originate and alpha bands terminate.</w:t>
      </w:r>
    </w:p>
  </w:comment>
  <w:comment w:id="121" w:author="Scott C Lowe" w:date="2014-10-29T12:43:00Z" w:initials="SCL">
    <w:p w14:paraId="76B0E375" w14:textId="77777777" w:rsidR="00A06D80" w:rsidRDefault="00A06D80">
      <w:pPr>
        <w:pStyle w:val="CommentText"/>
      </w:pPr>
      <w:r>
        <w:rPr>
          <w:rStyle w:val="CommentReference"/>
        </w:rPr>
        <w:annotationRef/>
      </w:r>
      <w:r>
        <w:t>These units are not per unit time. Is this correct?</w:t>
      </w:r>
    </w:p>
  </w:comment>
  <w:comment w:id="123" w:author="Scott C Lowe" w:date="2014-10-29T12:43:00Z" w:initials="SCL">
    <w:p w14:paraId="696FD2B3" w14:textId="4C311622" w:rsidR="00A06D80" w:rsidRDefault="00A06D80">
      <w:pPr>
        <w:pStyle w:val="CommentText"/>
      </w:pPr>
      <w:r>
        <w:rPr>
          <w:rStyle w:val="CommentReference"/>
        </w:rPr>
        <w:annotationRef/>
      </w:r>
      <w:r>
        <w:t>Maybe 100 is too many to get away with? Stefano?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64D45A" w14:textId="77777777" w:rsidR="00AA2ED6" w:rsidRDefault="00AA2ED6" w:rsidP="00E945E9">
      <w:pPr>
        <w:spacing w:after="0" w:line="240" w:lineRule="auto"/>
      </w:pPr>
      <w:r>
        <w:separator/>
      </w:r>
    </w:p>
  </w:endnote>
  <w:endnote w:type="continuationSeparator" w:id="0">
    <w:p w14:paraId="654A12BD" w14:textId="77777777" w:rsidR="00AA2ED6" w:rsidRDefault="00AA2ED6" w:rsidP="00E94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3592670"/>
      <w:docPartObj>
        <w:docPartGallery w:val="Page Numbers (Bottom of Page)"/>
        <w:docPartUnique/>
      </w:docPartObj>
    </w:sdtPr>
    <w:sdtEndPr>
      <w:rPr>
        <w:noProof/>
      </w:rPr>
    </w:sdtEndPr>
    <w:sdtContent>
      <w:p w14:paraId="21522B58" w14:textId="66944C6B" w:rsidR="00A06D80" w:rsidRDefault="00A06D80">
        <w:pPr>
          <w:pStyle w:val="Footer"/>
        </w:pPr>
        <w:r w:rsidRPr="00E945E9">
          <w:rPr>
            <w:b/>
          </w:rPr>
          <w:fldChar w:fldCharType="begin"/>
        </w:r>
        <w:r w:rsidRPr="00E945E9">
          <w:rPr>
            <w:b/>
          </w:rPr>
          <w:instrText xml:space="preserve"> PAGE   \* MERGEFORMAT </w:instrText>
        </w:r>
        <w:r w:rsidRPr="00E945E9">
          <w:rPr>
            <w:b/>
          </w:rPr>
          <w:fldChar w:fldCharType="separate"/>
        </w:r>
        <w:r w:rsidR="005F2D4F">
          <w:rPr>
            <w:b/>
            <w:noProof/>
          </w:rPr>
          <w:t>2</w:t>
        </w:r>
        <w:r w:rsidRPr="00E945E9">
          <w:rPr>
            <w:b/>
            <w:noProof/>
          </w:rPr>
          <w:fldChar w:fldCharType="end"/>
        </w:r>
        <w:r>
          <w:rPr>
            <w:noProof/>
          </w:rPr>
          <w:t xml:space="preserve">   </w:t>
        </w:r>
        <w:r>
          <w:rPr>
            <w:noProof/>
          </w:rPr>
          <w:fldChar w:fldCharType="begin"/>
        </w:r>
        <w:r>
          <w:rPr>
            <w:noProof/>
          </w:rPr>
          <w:instrText xml:space="preserve"> DATE \@ "dd MMMM yyyy" </w:instrText>
        </w:r>
        <w:r>
          <w:rPr>
            <w:noProof/>
          </w:rPr>
          <w:fldChar w:fldCharType="separate"/>
        </w:r>
        <w:ins w:id="163" w:author="Scott C Lowe" w:date="2015-05-19T18:38:00Z">
          <w:r w:rsidR="005F2D4F">
            <w:rPr>
              <w:noProof/>
            </w:rPr>
            <w:t>19 May 2015</w:t>
          </w:r>
        </w:ins>
        <w:del w:id="164" w:author="Scott C Lowe" w:date="2015-05-19T18:38:00Z">
          <w:r w:rsidDel="005F2D4F">
            <w:rPr>
              <w:noProof/>
            </w:rPr>
            <w:delText>11 May 2015</w:delText>
          </w:r>
        </w:del>
        <w:r>
          <w:rPr>
            <w:noProof/>
          </w:rPr>
          <w:fldChar w:fldCharType="end"/>
        </w:r>
      </w:p>
    </w:sdtContent>
  </w:sdt>
  <w:p w14:paraId="68559792" w14:textId="77777777" w:rsidR="00A06D80" w:rsidRDefault="00A06D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26DB98" w14:textId="77777777" w:rsidR="00AA2ED6" w:rsidRDefault="00AA2ED6" w:rsidP="00E945E9">
      <w:pPr>
        <w:spacing w:after="0" w:line="240" w:lineRule="auto"/>
      </w:pPr>
      <w:r>
        <w:separator/>
      </w:r>
    </w:p>
  </w:footnote>
  <w:footnote w:type="continuationSeparator" w:id="0">
    <w:p w14:paraId="5A077277" w14:textId="77777777" w:rsidR="00AA2ED6" w:rsidRDefault="00AA2ED6" w:rsidP="00E945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E3A7E"/>
    <w:multiLevelType w:val="hybridMultilevel"/>
    <w:tmpl w:val="49E2CCA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
    <w:nsid w:val="3E66231B"/>
    <w:multiLevelType w:val="hybridMultilevel"/>
    <w:tmpl w:val="114E53C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 no-DO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dz2swwa0gt9pzpesa9ep2ptcvtwwpwt9fa0x&quot;&gt;Laminar_InformationTheory&lt;record-ids&gt;&lt;item&gt;34&lt;/item&gt;&lt;item&gt;380&lt;/item&gt;&lt;item&gt;491&lt;/item&gt;&lt;item&gt;553&lt;/item&gt;&lt;item&gt;555&lt;/item&gt;&lt;item&gt;561&lt;/item&gt;&lt;item&gt;563&lt;/item&gt;&lt;item&gt;564&lt;/item&gt;&lt;item&gt;612&lt;/item&gt;&lt;item&gt;625&lt;/item&gt;&lt;item&gt;633&lt;/item&gt;&lt;item&gt;634&lt;/item&gt;&lt;item&gt;639&lt;/item&gt;&lt;item&gt;643&lt;/item&gt;&lt;item&gt;644&lt;/item&gt;&lt;item&gt;650&lt;/item&gt;&lt;item&gt;663&lt;/item&gt;&lt;item&gt;666&lt;/item&gt;&lt;item&gt;668&lt;/item&gt;&lt;item&gt;672&lt;/item&gt;&lt;item&gt;680&lt;/item&gt;&lt;item&gt;697&lt;/item&gt;&lt;item&gt;698&lt;/item&gt;&lt;item&gt;699&lt;/item&gt;&lt;item&gt;700&lt;/item&gt;&lt;item&gt;701&lt;/item&gt;&lt;item&gt;702&lt;/item&gt;&lt;item&gt;703&lt;/item&gt;&lt;item&gt;705&lt;/item&gt;&lt;item&gt;707&lt;/item&gt;&lt;item&gt;709&lt;/item&gt;&lt;item&gt;710&lt;/item&gt;&lt;item&gt;712&lt;/item&gt;&lt;item&gt;714&lt;/item&gt;&lt;item&gt;719&lt;/item&gt;&lt;item&gt;721&lt;/item&gt;&lt;item&gt;722&lt;/item&gt;&lt;item&gt;723&lt;/item&gt;&lt;/record-ids&gt;&lt;/item&gt;&lt;/Libraries&gt;"/>
  </w:docVars>
  <w:rsids>
    <w:rsidRoot w:val="001A1ACF"/>
    <w:rsid w:val="00002978"/>
    <w:rsid w:val="0000483F"/>
    <w:rsid w:val="00004A51"/>
    <w:rsid w:val="000057C6"/>
    <w:rsid w:val="000102C0"/>
    <w:rsid w:val="000213B1"/>
    <w:rsid w:val="000273CC"/>
    <w:rsid w:val="00032AF4"/>
    <w:rsid w:val="000336FA"/>
    <w:rsid w:val="00035D08"/>
    <w:rsid w:val="00036737"/>
    <w:rsid w:val="00040479"/>
    <w:rsid w:val="00040582"/>
    <w:rsid w:val="00044824"/>
    <w:rsid w:val="00052A39"/>
    <w:rsid w:val="00052F6F"/>
    <w:rsid w:val="00056C67"/>
    <w:rsid w:val="00061B70"/>
    <w:rsid w:val="00063E30"/>
    <w:rsid w:val="00064B45"/>
    <w:rsid w:val="000731EF"/>
    <w:rsid w:val="00076BF9"/>
    <w:rsid w:val="00080588"/>
    <w:rsid w:val="00080931"/>
    <w:rsid w:val="0008098E"/>
    <w:rsid w:val="000814E2"/>
    <w:rsid w:val="000914DA"/>
    <w:rsid w:val="0009369F"/>
    <w:rsid w:val="00096DF8"/>
    <w:rsid w:val="000A3C6D"/>
    <w:rsid w:val="000A4486"/>
    <w:rsid w:val="000A6286"/>
    <w:rsid w:val="000A6A1A"/>
    <w:rsid w:val="000B0CAB"/>
    <w:rsid w:val="000B303E"/>
    <w:rsid w:val="000B3082"/>
    <w:rsid w:val="000B5FEA"/>
    <w:rsid w:val="000C2030"/>
    <w:rsid w:val="000C455E"/>
    <w:rsid w:val="000D3BEC"/>
    <w:rsid w:val="000D53A0"/>
    <w:rsid w:val="000E2149"/>
    <w:rsid w:val="000E2B35"/>
    <w:rsid w:val="000E3C53"/>
    <w:rsid w:val="000E4272"/>
    <w:rsid w:val="000E5DDE"/>
    <w:rsid w:val="000E7DE7"/>
    <w:rsid w:val="000E7E26"/>
    <w:rsid w:val="000F127B"/>
    <w:rsid w:val="000F4571"/>
    <w:rsid w:val="000F5A03"/>
    <w:rsid w:val="000F6104"/>
    <w:rsid w:val="000F6A8D"/>
    <w:rsid w:val="0010062C"/>
    <w:rsid w:val="00101F31"/>
    <w:rsid w:val="00105B7D"/>
    <w:rsid w:val="001074B1"/>
    <w:rsid w:val="00110797"/>
    <w:rsid w:val="001153A4"/>
    <w:rsid w:val="00115E84"/>
    <w:rsid w:val="001215A9"/>
    <w:rsid w:val="001279D5"/>
    <w:rsid w:val="00130471"/>
    <w:rsid w:val="00137AAF"/>
    <w:rsid w:val="00142968"/>
    <w:rsid w:val="00142EC3"/>
    <w:rsid w:val="00146AC7"/>
    <w:rsid w:val="00147E3E"/>
    <w:rsid w:val="00150077"/>
    <w:rsid w:val="00153050"/>
    <w:rsid w:val="00153A4B"/>
    <w:rsid w:val="00154351"/>
    <w:rsid w:val="001614AA"/>
    <w:rsid w:val="00165CC2"/>
    <w:rsid w:val="0017784B"/>
    <w:rsid w:val="00186373"/>
    <w:rsid w:val="00191C62"/>
    <w:rsid w:val="00195EB1"/>
    <w:rsid w:val="00197B34"/>
    <w:rsid w:val="00197D13"/>
    <w:rsid w:val="001A019F"/>
    <w:rsid w:val="001A160D"/>
    <w:rsid w:val="001A16C3"/>
    <w:rsid w:val="001A1ACF"/>
    <w:rsid w:val="001A6B36"/>
    <w:rsid w:val="001A7AE5"/>
    <w:rsid w:val="001B0172"/>
    <w:rsid w:val="001B2128"/>
    <w:rsid w:val="001B542F"/>
    <w:rsid w:val="001C00B2"/>
    <w:rsid w:val="001C2DDD"/>
    <w:rsid w:val="001C4D62"/>
    <w:rsid w:val="001C518A"/>
    <w:rsid w:val="001C6BF9"/>
    <w:rsid w:val="001D2860"/>
    <w:rsid w:val="001D2FE6"/>
    <w:rsid w:val="001D3B08"/>
    <w:rsid w:val="001D3CDC"/>
    <w:rsid w:val="001D4352"/>
    <w:rsid w:val="001D6816"/>
    <w:rsid w:val="001D742F"/>
    <w:rsid w:val="001D7B7A"/>
    <w:rsid w:val="001D7BCB"/>
    <w:rsid w:val="001E2DE0"/>
    <w:rsid w:val="001F46B8"/>
    <w:rsid w:val="001F4F5C"/>
    <w:rsid w:val="001F59F3"/>
    <w:rsid w:val="002001F3"/>
    <w:rsid w:val="0020024D"/>
    <w:rsid w:val="00212EFF"/>
    <w:rsid w:val="0021354E"/>
    <w:rsid w:val="0021499D"/>
    <w:rsid w:val="00215AF2"/>
    <w:rsid w:val="00222B12"/>
    <w:rsid w:val="00224600"/>
    <w:rsid w:val="00230D05"/>
    <w:rsid w:val="00233CA1"/>
    <w:rsid w:val="00235FE0"/>
    <w:rsid w:val="00236CD2"/>
    <w:rsid w:val="002404F7"/>
    <w:rsid w:val="0024057E"/>
    <w:rsid w:val="00240AD6"/>
    <w:rsid w:val="00241CA5"/>
    <w:rsid w:val="00244543"/>
    <w:rsid w:val="00244AE7"/>
    <w:rsid w:val="00254010"/>
    <w:rsid w:val="00257991"/>
    <w:rsid w:val="00261F41"/>
    <w:rsid w:val="002651FD"/>
    <w:rsid w:val="00266756"/>
    <w:rsid w:val="00272554"/>
    <w:rsid w:val="00275771"/>
    <w:rsid w:val="00276946"/>
    <w:rsid w:val="00277D52"/>
    <w:rsid w:val="002816F3"/>
    <w:rsid w:val="00281C01"/>
    <w:rsid w:val="00293F6F"/>
    <w:rsid w:val="00296030"/>
    <w:rsid w:val="002A48DE"/>
    <w:rsid w:val="002C0855"/>
    <w:rsid w:val="002C5BB4"/>
    <w:rsid w:val="002E092F"/>
    <w:rsid w:val="002E1B54"/>
    <w:rsid w:val="002E2233"/>
    <w:rsid w:val="002E4EAD"/>
    <w:rsid w:val="002E6013"/>
    <w:rsid w:val="002E6A7E"/>
    <w:rsid w:val="002F1428"/>
    <w:rsid w:val="002F4912"/>
    <w:rsid w:val="002F4DFB"/>
    <w:rsid w:val="002F7A71"/>
    <w:rsid w:val="00304640"/>
    <w:rsid w:val="00306280"/>
    <w:rsid w:val="00307282"/>
    <w:rsid w:val="003106AD"/>
    <w:rsid w:val="00310E08"/>
    <w:rsid w:val="003110FF"/>
    <w:rsid w:val="00314ACC"/>
    <w:rsid w:val="00316BD1"/>
    <w:rsid w:val="00320388"/>
    <w:rsid w:val="00324051"/>
    <w:rsid w:val="00326AE1"/>
    <w:rsid w:val="00331753"/>
    <w:rsid w:val="00332344"/>
    <w:rsid w:val="003369F4"/>
    <w:rsid w:val="00341709"/>
    <w:rsid w:val="00345BC7"/>
    <w:rsid w:val="003474FE"/>
    <w:rsid w:val="003475B8"/>
    <w:rsid w:val="0035266D"/>
    <w:rsid w:val="003558B0"/>
    <w:rsid w:val="00355B18"/>
    <w:rsid w:val="00360B58"/>
    <w:rsid w:val="00361F1D"/>
    <w:rsid w:val="00373018"/>
    <w:rsid w:val="00375CCD"/>
    <w:rsid w:val="003761E4"/>
    <w:rsid w:val="00384C58"/>
    <w:rsid w:val="003856AD"/>
    <w:rsid w:val="003861EE"/>
    <w:rsid w:val="00395CF1"/>
    <w:rsid w:val="003A3663"/>
    <w:rsid w:val="003A586B"/>
    <w:rsid w:val="003A6C6E"/>
    <w:rsid w:val="003B24F2"/>
    <w:rsid w:val="003B37C4"/>
    <w:rsid w:val="003B778C"/>
    <w:rsid w:val="003B797C"/>
    <w:rsid w:val="003B7DC0"/>
    <w:rsid w:val="003C0CAB"/>
    <w:rsid w:val="003D178C"/>
    <w:rsid w:val="003D26AC"/>
    <w:rsid w:val="003D4665"/>
    <w:rsid w:val="003E5721"/>
    <w:rsid w:val="003E5FAF"/>
    <w:rsid w:val="003E6B5F"/>
    <w:rsid w:val="003E7BF1"/>
    <w:rsid w:val="003E7D5F"/>
    <w:rsid w:val="003F2519"/>
    <w:rsid w:val="003F5EBB"/>
    <w:rsid w:val="003F78E5"/>
    <w:rsid w:val="00401662"/>
    <w:rsid w:val="004065F9"/>
    <w:rsid w:val="00407E5E"/>
    <w:rsid w:val="00410C0B"/>
    <w:rsid w:val="00415386"/>
    <w:rsid w:val="00416D2A"/>
    <w:rsid w:val="004170D5"/>
    <w:rsid w:val="00417D42"/>
    <w:rsid w:val="00420BC8"/>
    <w:rsid w:val="00423595"/>
    <w:rsid w:val="004237D6"/>
    <w:rsid w:val="00427504"/>
    <w:rsid w:val="004306B8"/>
    <w:rsid w:val="00433009"/>
    <w:rsid w:val="00433DA2"/>
    <w:rsid w:val="00434EC0"/>
    <w:rsid w:val="00436161"/>
    <w:rsid w:val="00443FA5"/>
    <w:rsid w:val="00450D7E"/>
    <w:rsid w:val="00454052"/>
    <w:rsid w:val="00454747"/>
    <w:rsid w:val="004564EE"/>
    <w:rsid w:val="0045708C"/>
    <w:rsid w:val="00457F92"/>
    <w:rsid w:val="00463C64"/>
    <w:rsid w:val="0046666B"/>
    <w:rsid w:val="00467D02"/>
    <w:rsid w:val="00471C74"/>
    <w:rsid w:val="00473872"/>
    <w:rsid w:val="004771BF"/>
    <w:rsid w:val="00485416"/>
    <w:rsid w:val="00496FCB"/>
    <w:rsid w:val="004B4723"/>
    <w:rsid w:val="004C0408"/>
    <w:rsid w:val="004D077A"/>
    <w:rsid w:val="004D0A4B"/>
    <w:rsid w:val="004D25F9"/>
    <w:rsid w:val="004D441A"/>
    <w:rsid w:val="004D6A5B"/>
    <w:rsid w:val="004E045D"/>
    <w:rsid w:val="004E0C1C"/>
    <w:rsid w:val="004E64D4"/>
    <w:rsid w:val="004F0CB7"/>
    <w:rsid w:val="004F1242"/>
    <w:rsid w:val="004F3450"/>
    <w:rsid w:val="004F58D7"/>
    <w:rsid w:val="0050063D"/>
    <w:rsid w:val="0050269F"/>
    <w:rsid w:val="00502B4B"/>
    <w:rsid w:val="00504735"/>
    <w:rsid w:val="00510104"/>
    <w:rsid w:val="005116EB"/>
    <w:rsid w:val="00515029"/>
    <w:rsid w:val="00516213"/>
    <w:rsid w:val="005163B6"/>
    <w:rsid w:val="005224DB"/>
    <w:rsid w:val="00522F47"/>
    <w:rsid w:val="00527640"/>
    <w:rsid w:val="00527D07"/>
    <w:rsid w:val="00530525"/>
    <w:rsid w:val="00531DEA"/>
    <w:rsid w:val="00537625"/>
    <w:rsid w:val="00537C60"/>
    <w:rsid w:val="00545863"/>
    <w:rsid w:val="00550374"/>
    <w:rsid w:val="0055177B"/>
    <w:rsid w:val="005528A5"/>
    <w:rsid w:val="00552CD7"/>
    <w:rsid w:val="005534BF"/>
    <w:rsid w:val="00556CA0"/>
    <w:rsid w:val="0055775E"/>
    <w:rsid w:val="005600B2"/>
    <w:rsid w:val="005619A8"/>
    <w:rsid w:val="00567E7A"/>
    <w:rsid w:val="00571115"/>
    <w:rsid w:val="00571A1A"/>
    <w:rsid w:val="005738F1"/>
    <w:rsid w:val="0057549E"/>
    <w:rsid w:val="005779DE"/>
    <w:rsid w:val="005807F6"/>
    <w:rsid w:val="005833A5"/>
    <w:rsid w:val="0058667F"/>
    <w:rsid w:val="00592429"/>
    <w:rsid w:val="0059638D"/>
    <w:rsid w:val="005A1EE2"/>
    <w:rsid w:val="005A28A1"/>
    <w:rsid w:val="005A3F65"/>
    <w:rsid w:val="005A6032"/>
    <w:rsid w:val="005A642E"/>
    <w:rsid w:val="005B6E93"/>
    <w:rsid w:val="005C08D2"/>
    <w:rsid w:val="005C14BB"/>
    <w:rsid w:val="005C22CE"/>
    <w:rsid w:val="005C68F6"/>
    <w:rsid w:val="005C7FAF"/>
    <w:rsid w:val="005D18BF"/>
    <w:rsid w:val="005D4EC4"/>
    <w:rsid w:val="005D5E0D"/>
    <w:rsid w:val="005E1E80"/>
    <w:rsid w:val="005E42F9"/>
    <w:rsid w:val="005E437B"/>
    <w:rsid w:val="005E7C8A"/>
    <w:rsid w:val="005F28EE"/>
    <w:rsid w:val="005F2D4F"/>
    <w:rsid w:val="005F3A7F"/>
    <w:rsid w:val="005F5871"/>
    <w:rsid w:val="0060092E"/>
    <w:rsid w:val="00601717"/>
    <w:rsid w:val="006031E6"/>
    <w:rsid w:val="00610934"/>
    <w:rsid w:val="006122AF"/>
    <w:rsid w:val="00616BC4"/>
    <w:rsid w:val="00620E39"/>
    <w:rsid w:val="00624199"/>
    <w:rsid w:val="00625D76"/>
    <w:rsid w:val="006268A5"/>
    <w:rsid w:val="00631467"/>
    <w:rsid w:val="00636EA9"/>
    <w:rsid w:val="006409E2"/>
    <w:rsid w:val="00640AE0"/>
    <w:rsid w:val="00641748"/>
    <w:rsid w:val="00642347"/>
    <w:rsid w:val="00642380"/>
    <w:rsid w:val="00647765"/>
    <w:rsid w:val="00651607"/>
    <w:rsid w:val="00653D3F"/>
    <w:rsid w:val="006601DD"/>
    <w:rsid w:val="0067392D"/>
    <w:rsid w:val="00673AB0"/>
    <w:rsid w:val="0067411C"/>
    <w:rsid w:val="00683200"/>
    <w:rsid w:val="0068376A"/>
    <w:rsid w:val="00685F16"/>
    <w:rsid w:val="00685FE8"/>
    <w:rsid w:val="00690E42"/>
    <w:rsid w:val="006A35E9"/>
    <w:rsid w:val="006A51B9"/>
    <w:rsid w:val="006B1A6B"/>
    <w:rsid w:val="006B2786"/>
    <w:rsid w:val="006D0DAE"/>
    <w:rsid w:val="006D1FBF"/>
    <w:rsid w:val="006D43C2"/>
    <w:rsid w:val="006E0A53"/>
    <w:rsid w:val="006E22A5"/>
    <w:rsid w:val="006F26ED"/>
    <w:rsid w:val="006F4C55"/>
    <w:rsid w:val="006F6849"/>
    <w:rsid w:val="0070123C"/>
    <w:rsid w:val="00705AF1"/>
    <w:rsid w:val="00711539"/>
    <w:rsid w:val="00711924"/>
    <w:rsid w:val="00712DC9"/>
    <w:rsid w:val="00714CE2"/>
    <w:rsid w:val="00717C98"/>
    <w:rsid w:val="00721E0A"/>
    <w:rsid w:val="00721EB4"/>
    <w:rsid w:val="00726A34"/>
    <w:rsid w:val="0072739F"/>
    <w:rsid w:val="00731C35"/>
    <w:rsid w:val="00731C3C"/>
    <w:rsid w:val="0073332C"/>
    <w:rsid w:val="00734D9D"/>
    <w:rsid w:val="00734E1E"/>
    <w:rsid w:val="00735840"/>
    <w:rsid w:val="00740831"/>
    <w:rsid w:val="00742CAD"/>
    <w:rsid w:val="007467D5"/>
    <w:rsid w:val="007525BB"/>
    <w:rsid w:val="00753034"/>
    <w:rsid w:val="0075317C"/>
    <w:rsid w:val="00757BDF"/>
    <w:rsid w:val="007603CE"/>
    <w:rsid w:val="00765DC4"/>
    <w:rsid w:val="0077550F"/>
    <w:rsid w:val="00777016"/>
    <w:rsid w:val="00782FD8"/>
    <w:rsid w:val="0078417D"/>
    <w:rsid w:val="00785C63"/>
    <w:rsid w:val="00791704"/>
    <w:rsid w:val="00791F76"/>
    <w:rsid w:val="007A121F"/>
    <w:rsid w:val="007A1F9F"/>
    <w:rsid w:val="007A2500"/>
    <w:rsid w:val="007A2780"/>
    <w:rsid w:val="007B2798"/>
    <w:rsid w:val="007B6865"/>
    <w:rsid w:val="007B68F6"/>
    <w:rsid w:val="007B6C6B"/>
    <w:rsid w:val="007C5C02"/>
    <w:rsid w:val="007D2874"/>
    <w:rsid w:val="007D33BE"/>
    <w:rsid w:val="007D3A8F"/>
    <w:rsid w:val="007D6BFF"/>
    <w:rsid w:val="007D7034"/>
    <w:rsid w:val="007D7349"/>
    <w:rsid w:val="007D7F56"/>
    <w:rsid w:val="007E16D2"/>
    <w:rsid w:val="007E2411"/>
    <w:rsid w:val="007E26F4"/>
    <w:rsid w:val="007E3F06"/>
    <w:rsid w:val="007E5298"/>
    <w:rsid w:val="007E674A"/>
    <w:rsid w:val="007E6852"/>
    <w:rsid w:val="007F4590"/>
    <w:rsid w:val="007F4BA2"/>
    <w:rsid w:val="007F4FA0"/>
    <w:rsid w:val="007F5218"/>
    <w:rsid w:val="007F5CCA"/>
    <w:rsid w:val="007F6CE7"/>
    <w:rsid w:val="00802219"/>
    <w:rsid w:val="008153C5"/>
    <w:rsid w:val="00815BD5"/>
    <w:rsid w:val="00816D93"/>
    <w:rsid w:val="00821831"/>
    <w:rsid w:val="00822D77"/>
    <w:rsid w:val="0082483C"/>
    <w:rsid w:val="00831D1B"/>
    <w:rsid w:val="008339F3"/>
    <w:rsid w:val="00834E38"/>
    <w:rsid w:val="00834E51"/>
    <w:rsid w:val="00835CA8"/>
    <w:rsid w:val="00841B9A"/>
    <w:rsid w:val="00843606"/>
    <w:rsid w:val="00846FA7"/>
    <w:rsid w:val="00847813"/>
    <w:rsid w:val="00852BDE"/>
    <w:rsid w:val="0085553C"/>
    <w:rsid w:val="00856FE0"/>
    <w:rsid w:val="008610AB"/>
    <w:rsid w:val="0086380D"/>
    <w:rsid w:val="00865827"/>
    <w:rsid w:val="00880F57"/>
    <w:rsid w:val="008827EF"/>
    <w:rsid w:val="00891AAA"/>
    <w:rsid w:val="0089462C"/>
    <w:rsid w:val="008975B9"/>
    <w:rsid w:val="008A034D"/>
    <w:rsid w:val="008A1CDB"/>
    <w:rsid w:val="008B7BFB"/>
    <w:rsid w:val="008B7C58"/>
    <w:rsid w:val="008C0088"/>
    <w:rsid w:val="008C4F0B"/>
    <w:rsid w:val="008C557D"/>
    <w:rsid w:val="008C73DA"/>
    <w:rsid w:val="008D15C9"/>
    <w:rsid w:val="008D4FF1"/>
    <w:rsid w:val="008E01DE"/>
    <w:rsid w:val="008E1C7B"/>
    <w:rsid w:val="008F4F7A"/>
    <w:rsid w:val="008F676E"/>
    <w:rsid w:val="008F7C4A"/>
    <w:rsid w:val="008F7DF6"/>
    <w:rsid w:val="00901D84"/>
    <w:rsid w:val="00905621"/>
    <w:rsid w:val="00911CE5"/>
    <w:rsid w:val="009147BD"/>
    <w:rsid w:val="00915936"/>
    <w:rsid w:val="00916D06"/>
    <w:rsid w:val="00917EBB"/>
    <w:rsid w:val="009202A8"/>
    <w:rsid w:val="0092488A"/>
    <w:rsid w:val="00927830"/>
    <w:rsid w:val="00930017"/>
    <w:rsid w:val="009305D9"/>
    <w:rsid w:val="009341D5"/>
    <w:rsid w:val="0093567C"/>
    <w:rsid w:val="009449DC"/>
    <w:rsid w:val="0094665C"/>
    <w:rsid w:val="00947FD5"/>
    <w:rsid w:val="00956CCB"/>
    <w:rsid w:val="00961809"/>
    <w:rsid w:val="009663A4"/>
    <w:rsid w:val="00974C0D"/>
    <w:rsid w:val="0098107F"/>
    <w:rsid w:val="009819FD"/>
    <w:rsid w:val="00981AF3"/>
    <w:rsid w:val="00993ADA"/>
    <w:rsid w:val="009954E4"/>
    <w:rsid w:val="00996906"/>
    <w:rsid w:val="00997724"/>
    <w:rsid w:val="009A15BA"/>
    <w:rsid w:val="009A25CC"/>
    <w:rsid w:val="009A2A62"/>
    <w:rsid w:val="009A5DD3"/>
    <w:rsid w:val="009B4232"/>
    <w:rsid w:val="009B59E0"/>
    <w:rsid w:val="009B5BD3"/>
    <w:rsid w:val="009C2C2F"/>
    <w:rsid w:val="009C2FBF"/>
    <w:rsid w:val="009C4FC1"/>
    <w:rsid w:val="009C53ED"/>
    <w:rsid w:val="009D17CA"/>
    <w:rsid w:val="009D2AFC"/>
    <w:rsid w:val="009D38F7"/>
    <w:rsid w:val="009D5698"/>
    <w:rsid w:val="009D6007"/>
    <w:rsid w:val="009F0B7F"/>
    <w:rsid w:val="009F42E7"/>
    <w:rsid w:val="009F53AB"/>
    <w:rsid w:val="00A0146F"/>
    <w:rsid w:val="00A040C1"/>
    <w:rsid w:val="00A04E95"/>
    <w:rsid w:val="00A05244"/>
    <w:rsid w:val="00A06D80"/>
    <w:rsid w:val="00A1340D"/>
    <w:rsid w:val="00A16543"/>
    <w:rsid w:val="00A17BDE"/>
    <w:rsid w:val="00A21BF7"/>
    <w:rsid w:val="00A23B93"/>
    <w:rsid w:val="00A26D71"/>
    <w:rsid w:val="00A31546"/>
    <w:rsid w:val="00A32524"/>
    <w:rsid w:val="00A34668"/>
    <w:rsid w:val="00A353CC"/>
    <w:rsid w:val="00A40D3C"/>
    <w:rsid w:val="00A4259A"/>
    <w:rsid w:val="00A430AE"/>
    <w:rsid w:val="00A4799B"/>
    <w:rsid w:val="00A47F0B"/>
    <w:rsid w:val="00A51D82"/>
    <w:rsid w:val="00A529F4"/>
    <w:rsid w:val="00A6232E"/>
    <w:rsid w:val="00A711BD"/>
    <w:rsid w:val="00A73EB1"/>
    <w:rsid w:val="00A81C8A"/>
    <w:rsid w:val="00A8240A"/>
    <w:rsid w:val="00A8353A"/>
    <w:rsid w:val="00A85E58"/>
    <w:rsid w:val="00A91080"/>
    <w:rsid w:val="00A91602"/>
    <w:rsid w:val="00A96C88"/>
    <w:rsid w:val="00A97D0B"/>
    <w:rsid w:val="00AA0E4C"/>
    <w:rsid w:val="00AA2ED6"/>
    <w:rsid w:val="00AA4534"/>
    <w:rsid w:val="00AA5891"/>
    <w:rsid w:val="00AB078A"/>
    <w:rsid w:val="00AB3385"/>
    <w:rsid w:val="00AB4C6E"/>
    <w:rsid w:val="00AB6173"/>
    <w:rsid w:val="00AC06D2"/>
    <w:rsid w:val="00AC2854"/>
    <w:rsid w:val="00AD11BC"/>
    <w:rsid w:val="00AD1669"/>
    <w:rsid w:val="00AD4274"/>
    <w:rsid w:val="00AD444B"/>
    <w:rsid w:val="00AE0510"/>
    <w:rsid w:val="00AE379E"/>
    <w:rsid w:val="00AE6F81"/>
    <w:rsid w:val="00AE75B2"/>
    <w:rsid w:val="00AF28AB"/>
    <w:rsid w:val="00AF365E"/>
    <w:rsid w:val="00AF3F9D"/>
    <w:rsid w:val="00AF5CA6"/>
    <w:rsid w:val="00AF6C09"/>
    <w:rsid w:val="00AF71D7"/>
    <w:rsid w:val="00B01159"/>
    <w:rsid w:val="00B0293A"/>
    <w:rsid w:val="00B049F7"/>
    <w:rsid w:val="00B06202"/>
    <w:rsid w:val="00B06BCE"/>
    <w:rsid w:val="00B1208D"/>
    <w:rsid w:val="00B12CA1"/>
    <w:rsid w:val="00B253FD"/>
    <w:rsid w:val="00B268C2"/>
    <w:rsid w:val="00B2754B"/>
    <w:rsid w:val="00B350FD"/>
    <w:rsid w:val="00B35F63"/>
    <w:rsid w:val="00B37CF1"/>
    <w:rsid w:val="00B40861"/>
    <w:rsid w:val="00B44508"/>
    <w:rsid w:val="00B44609"/>
    <w:rsid w:val="00B44C99"/>
    <w:rsid w:val="00B44D3C"/>
    <w:rsid w:val="00B467CD"/>
    <w:rsid w:val="00B469E7"/>
    <w:rsid w:val="00B4760C"/>
    <w:rsid w:val="00B53483"/>
    <w:rsid w:val="00B60A98"/>
    <w:rsid w:val="00B72BC7"/>
    <w:rsid w:val="00B77504"/>
    <w:rsid w:val="00B876F3"/>
    <w:rsid w:val="00B91D2F"/>
    <w:rsid w:val="00B96B82"/>
    <w:rsid w:val="00B9769D"/>
    <w:rsid w:val="00BA1A87"/>
    <w:rsid w:val="00BA1BBA"/>
    <w:rsid w:val="00BB0115"/>
    <w:rsid w:val="00BC0715"/>
    <w:rsid w:val="00BC2C8E"/>
    <w:rsid w:val="00BC3328"/>
    <w:rsid w:val="00BC366A"/>
    <w:rsid w:val="00BC4A51"/>
    <w:rsid w:val="00BC4FF2"/>
    <w:rsid w:val="00BD1FCE"/>
    <w:rsid w:val="00BD5919"/>
    <w:rsid w:val="00BD7794"/>
    <w:rsid w:val="00BE10F2"/>
    <w:rsid w:val="00BE3419"/>
    <w:rsid w:val="00BE341B"/>
    <w:rsid w:val="00BE428A"/>
    <w:rsid w:val="00BE5372"/>
    <w:rsid w:val="00BE6FEC"/>
    <w:rsid w:val="00BF4B66"/>
    <w:rsid w:val="00BF561B"/>
    <w:rsid w:val="00BF6A55"/>
    <w:rsid w:val="00C03465"/>
    <w:rsid w:val="00C053D9"/>
    <w:rsid w:val="00C12269"/>
    <w:rsid w:val="00C1286C"/>
    <w:rsid w:val="00C13B44"/>
    <w:rsid w:val="00C255AB"/>
    <w:rsid w:val="00C271B4"/>
    <w:rsid w:val="00C27EED"/>
    <w:rsid w:val="00C40FEB"/>
    <w:rsid w:val="00C419D9"/>
    <w:rsid w:val="00C42165"/>
    <w:rsid w:val="00C42BA4"/>
    <w:rsid w:val="00C42CA7"/>
    <w:rsid w:val="00C44E02"/>
    <w:rsid w:val="00C5060D"/>
    <w:rsid w:val="00C52813"/>
    <w:rsid w:val="00C554A6"/>
    <w:rsid w:val="00C56F8D"/>
    <w:rsid w:val="00C572C6"/>
    <w:rsid w:val="00C61228"/>
    <w:rsid w:val="00C62846"/>
    <w:rsid w:val="00C6522D"/>
    <w:rsid w:val="00C66A95"/>
    <w:rsid w:val="00C72FB1"/>
    <w:rsid w:val="00C7458B"/>
    <w:rsid w:val="00C84BCC"/>
    <w:rsid w:val="00C867AA"/>
    <w:rsid w:val="00C87E94"/>
    <w:rsid w:val="00CB3AEA"/>
    <w:rsid w:val="00CB3BA4"/>
    <w:rsid w:val="00CB3EFD"/>
    <w:rsid w:val="00CB74D6"/>
    <w:rsid w:val="00CC0187"/>
    <w:rsid w:val="00CC05AB"/>
    <w:rsid w:val="00CC102F"/>
    <w:rsid w:val="00CC5241"/>
    <w:rsid w:val="00CC6697"/>
    <w:rsid w:val="00CC6AB5"/>
    <w:rsid w:val="00CD7FDC"/>
    <w:rsid w:val="00CE1210"/>
    <w:rsid w:val="00CE3831"/>
    <w:rsid w:val="00CF1BA3"/>
    <w:rsid w:val="00CF2ED9"/>
    <w:rsid w:val="00CF41CE"/>
    <w:rsid w:val="00CF4FB1"/>
    <w:rsid w:val="00CF6D52"/>
    <w:rsid w:val="00D03DD6"/>
    <w:rsid w:val="00D04986"/>
    <w:rsid w:val="00D07775"/>
    <w:rsid w:val="00D114B6"/>
    <w:rsid w:val="00D148C0"/>
    <w:rsid w:val="00D1492F"/>
    <w:rsid w:val="00D15AA2"/>
    <w:rsid w:val="00D1655A"/>
    <w:rsid w:val="00D17DEA"/>
    <w:rsid w:val="00D2325D"/>
    <w:rsid w:val="00D26CEE"/>
    <w:rsid w:val="00D32DDD"/>
    <w:rsid w:val="00D56A6D"/>
    <w:rsid w:val="00D56FEE"/>
    <w:rsid w:val="00D57920"/>
    <w:rsid w:val="00D630EF"/>
    <w:rsid w:val="00D63BA5"/>
    <w:rsid w:val="00D64CF8"/>
    <w:rsid w:val="00D6537D"/>
    <w:rsid w:val="00D66B60"/>
    <w:rsid w:val="00D66B6C"/>
    <w:rsid w:val="00D66E49"/>
    <w:rsid w:val="00D67C06"/>
    <w:rsid w:val="00D76C71"/>
    <w:rsid w:val="00D80C98"/>
    <w:rsid w:val="00D8201D"/>
    <w:rsid w:val="00D910C0"/>
    <w:rsid w:val="00DA0065"/>
    <w:rsid w:val="00DA16BF"/>
    <w:rsid w:val="00DA1DFD"/>
    <w:rsid w:val="00DA2F7C"/>
    <w:rsid w:val="00DA381F"/>
    <w:rsid w:val="00DA5D24"/>
    <w:rsid w:val="00DA7030"/>
    <w:rsid w:val="00DA7BA7"/>
    <w:rsid w:val="00DC0180"/>
    <w:rsid w:val="00DC1C3B"/>
    <w:rsid w:val="00DC4023"/>
    <w:rsid w:val="00DD5607"/>
    <w:rsid w:val="00DD56F7"/>
    <w:rsid w:val="00DD69EE"/>
    <w:rsid w:val="00DE3DB3"/>
    <w:rsid w:val="00DE497F"/>
    <w:rsid w:val="00DE69A2"/>
    <w:rsid w:val="00DE7DCD"/>
    <w:rsid w:val="00DF37CA"/>
    <w:rsid w:val="00E03DE8"/>
    <w:rsid w:val="00E103FD"/>
    <w:rsid w:val="00E10C36"/>
    <w:rsid w:val="00E1329F"/>
    <w:rsid w:val="00E14EFB"/>
    <w:rsid w:val="00E204A2"/>
    <w:rsid w:val="00E225D4"/>
    <w:rsid w:val="00E23E2D"/>
    <w:rsid w:val="00E2585E"/>
    <w:rsid w:val="00E26802"/>
    <w:rsid w:val="00E33104"/>
    <w:rsid w:val="00E43BF1"/>
    <w:rsid w:val="00E523D4"/>
    <w:rsid w:val="00E54EF3"/>
    <w:rsid w:val="00E57BE9"/>
    <w:rsid w:val="00E612A6"/>
    <w:rsid w:val="00E63F07"/>
    <w:rsid w:val="00E6689E"/>
    <w:rsid w:val="00E6693B"/>
    <w:rsid w:val="00E66DDA"/>
    <w:rsid w:val="00E73DE6"/>
    <w:rsid w:val="00E77902"/>
    <w:rsid w:val="00E8008D"/>
    <w:rsid w:val="00E83876"/>
    <w:rsid w:val="00E850DD"/>
    <w:rsid w:val="00E85E47"/>
    <w:rsid w:val="00E86B7A"/>
    <w:rsid w:val="00E92904"/>
    <w:rsid w:val="00E93A42"/>
    <w:rsid w:val="00E945E9"/>
    <w:rsid w:val="00E95277"/>
    <w:rsid w:val="00E97C7D"/>
    <w:rsid w:val="00EA0F10"/>
    <w:rsid w:val="00EA2993"/>
    <w:rsid w:val="00EA2A06"/>
    <w:rsid w:val="00EB736C"/>
    <w:rsid w:val="00EC012F"/>
    <w:rsid w:val="00EC038F"/>
    <w:rsid w:val="00EC3968"/>
    <w:rsid w:val="00EC5070"/>
    <w:rsid w:val="00EC7925"/>
    <w:rsid w:val="00ED3A8E"/>
    <w:rsid w:val="00ED3F30"/>
    <w:rsid w:val="00ED7B01"/>
    <w:rsid w:val="00EE16F1"/>
    <w:rsid w:val="00EE51E1"/>
    <w:rsid w:val="00EE612E"/>
    <w:rsid w:val="00F046D1"/>
    <w:rsid w:val="00F048FD"/>
    <w:rsid w:val="00F04E42"/>
    <w:rsid w:val="00F05951"/>
    <w:rsid w:val="00F06076"/>
    <w:rsid w:val="00F0665D"/>
    <w:rsid w:val="00F07C01"/>
    <w:rsid w:val="00F107FA"/>
    <w:rsid w:val="00F11EC3"/>
    <w:rsid w:val="00F1590C"/>
    <w:rsid w:val="00F223C7"/>
    <w:rsid w:val="00F23D21"/>
    <w:rsid w:val="00F23D95"/>
    <w:rsid w:val="00F31533"/>
    <w:rsid w:val="00F41209"/>
    <w:rsid w:val="00F47503"/>
    <w:rsid w:val="00F5319F"/>
    <w:rsid w:val="00F53F76"/>
    <w:rsid w:val="00F55BBF"/>
    <w:rsid w:val="00F716AB"/>
    <w:rsid w:val="00F73A84"/>
    <w:rsid w:val="00F746F9"/>
    <w:rsid w:val="00F74E7C"/>
    <w:rsid w:val="00F81A9B"/>
    <w:rsid w:val="00F82FCE"/>
    <w:rsid w:val="00F83894"/>
    <w:rsid w:val="00F83F0A"/>
    <w:rsid w:val="00F869F0"/>
    <w:rsid w:val="00F86EB1"/>
    <w:rsid w:val="00F870C5"/>
    <w:rsid w:val="00F87894"/>
    <w:rsid w:val="00F9086E"/>
    <w:rsid w:val="00F91F3B"/>
    <w:rsid w:val="00F95292"/>
    <w:rsid w:val="00FB3210"/>
    <w:rsid w:val="00FB44BB"/>
    <w:rsid w:val="00FB49B9"/>
    <w:rsid w:val="00FB5613"/>
    <w:rsid w:val="00FB6563"/>
    <w:rsid w:val="00FB672E"/>
    <w:rsid w:val="00FC087E"/>
    <w:rsid w:val="00FC24E4"/>
    <w:rsid w:val="00FD46D5"/>
    <w:rsid w:val="00FD4D0F"/>
    <w:rsid w:val="00FD4D49"/>
    <w:rsid w:val="00FD6050"/>
    <w:rsid w:val="00FE40D7"/>
    <w:rsid w:val="00FE5807"/>
    <w:rsid w:val="00FF0A9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0CE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CF1"/>
    <w:pPr>
      <w:spacing w:after="120"/>
      <w:ind w:firstLine="227"/>
    </w:pPr>
  </w:style>
  <w:style w:type="paragraph" w:styleId="Heading1">
    <w:name w:val="heading 1"/>
    <w:basedOn w:val="Normal"/>
    <w:next w:val="Normal"/>
    <w:link w:val="Heading1Char"/>
    <w:uiPriority w:val="9"/>
    <w:qFormat/>
    <w:rsid w:val="005C22CE"/>
    <w:pPr>
      <w:keepNext/>
      <w:keepLines/>
      <w:spacing w:before="240" w:after="240"/>
      <w:ind w:firstLine="0"/>
      <w:outlineLvl w:val="0"/>
    </w:pPr>
    <w:rPr>
      <w:rFonts w:eastAsiaTheme="majorEastAsia" w:cstheme="majorBidi"/>
      <w:b/>
      <w:bCs/>
      <w:caps/>
      <w:color w:val="C00000"/>
      <w:sz w:val="24"/>
      <w:szCs w:val="28"/>
    </w:rPr>
  </w:style>
  <w:style w:type="paragraph" w:styleId="Heading2">
    <w:name w:val="heading 2"/>
    <w:basedOn w:val="Normal"/>
    <w:next w:val="Normal"/>
    <w:link w:val="Heading2Char"/>
    <w:uiPriority w:val="9"/>
    <w:unhideWhenUsed/>
    <w:qFormat/>
    <w:rsid w:val="001A6B36"/>
    <w:pPr>
      <w:keepNext/>
      <w:keepLines/>
      <w:spacing w:before="200" w:after="0"/>
      <w:ind w:firstLine="0"/>
      <w:outlineLvl w:val="1"/>
    </w:pPr>
    <w:rPr>
      <w:rFonts w:eastAsiaTheme="majorEastAsia" w:cstheme="majorBidi"/>
      <w:b/>
      <w:bCs/>
      <w:color w:val="C00000"/>
      <w:szCs w:val="26"/>
    </w:rPr>
  </w:style>
  <w:style w:type="paragraph" w:styleId="Heading3">
    <w:name w:val="heading 3"/>
    <w:basedOn w:val="Normal"/>
    <w:next w:val="Normal"/>
    <w:link w:val="Heading3Char"/>
    <w:uiPriority w:val="9"/>
    <w:unhideWhenUsed/>
    <w:qFormat/>
    <w:rsid w:val="0085553C"/>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85553C"/>
    <w:pPr>
      <w:keepNext/>
      <w:keepLines/>
      <w:spacing w:before="200" w:after="0"/>
      <w:outlineLvl w:val="3"/>
    </w:pPr>
    <w:rPr>
      <w:rFonts w:eastAsiaTheme="majorEastAsia"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16213"/>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516213"/>
    <w:rPr>
      <w:rFonts w:ascii="Calibri" w:hAnsi="Calibri"/>
      <w:noProof/>
      <w:lang w:val="en-US"/>
    </w:rPr>
  </w:style>
  <w:style w:type="paragraph" w:customStyle="1" w:styleId="EndNoteBibliography">
    <w:name w:val="EndNote Bibliography"/>
    <w:basedOn w:val="Normal"/>
    <w:link w:val="EndNoteBibliographyChar"/>
    <w:rsid w:val="00516213"/>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516213"/>
    <w:rPr>
      <w:rFonts w:ascii="Calibri" w:hAnsi="Calibri"/>
      <w:noProof/>
      <w:lang w:val="en-US"/>
    </w:rPr>
  </w:style>
  <w:style w:type="character" w:styleId="Hyperlink">
    <w:name w:val="Hyperlink"/>
    <w:basedOn w:val="DefaultParagraphFont"/>
    <w:uiPriority w:val="99"/>
    <w:unhideWhenUsed/>
    <w:rsid w:val="00516213"/>
    <w:rPr>
      <w:color w:val="0000FF" w:themeColor="hyperlink"/>
      <w:u w:val="single"/>
    </w:rPr>
  </w:style>
  <w:style w:type="character" w:customStyle="1" w:styleId="Heading1Char">
    <w:name w:val="Heading 1 Char"/>
    <w:basedOn w:val="DefaultParagraphFont"/>
    <w:link w:val="Heading1"/>
    <w:uiPriority w:val="9"/>
    <w:rsid w:val="005C22CE"/>
    <w:rPr>
      <w:rFonts w:eastAsiaTheme="majorEastAsia" w:cstheme="majorBidi"/>
      <w:b/>
      <w:bCs/>
      <w:caps/>
      <w:color w:val="C00000"/>
      <w:sz w:val="24"/>
      <w:szCs w:val="28"/>
    </w:rPr>
  </w:style>
  <w:style w:type="paragraph" w:styleId="Title">
    <w:name w:val="Title"/>
    <w:basedOn w:val="Normal"/>
    <w:next w:val="Normal"/>
    <w:link w:val="TitleChar"/>
    <w:uiPriority w:val="10"/>
    <w:qFormat/>
    <w:rsid w:val="001A6B36"/>
    <w:pPr>
      <w:spacing w:after="300" w:line="240" w:lineRule="auto"/>
      <w:ind w:firstLine="0"/>
      <w:contextualSpacing/>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1A6B36"/>
    <w:rPr>
      <w:rFonts w:eastAsiaTheme="majorEastAsia" w:cstheme="majorBidi"/>
      <w:b/>
      <w:spacing w:val="5"/>
      <w:kern w:val="28"/>
      <w:sz w:val="52"/>
      <w:szCs w:val="52"/>
    </w:rPr>
  </w:style>
  <w:style w:type="character" w:styleId="PlaceholderText">
    <w:name w:val="Placeholder Text"/>
    <w:basedOn w:val="DefaultParagraphFont"/>
    <w:uiPriority w:val="99"/>
    <w:semiHidden/>
    <w:rsid w:val="008B7BFB"/>
    <w:rPr>
      <w:color w:val="808080"/>
    </w:rPr>
  </w:style>
  <w:style w:type="paragraph" w:styleId="BalloonText">
    <w:name w:val="Balloon Text"/>
    <w:basedOn w:val="Normal"/>
    <w:link w:val="BalloonTextChar"/>
    <w:uiPriority w:val="99"/>
    <w:semiHidden/>
    <w:unhideWhenUsed/>
    <w:rsid w:val="008B7B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BFB"/>
    <w:rPr>
      <w:rFonts w:ascii="Tahoma" w:hAnsi="Tahoma" w:cs="Tahoma"/>
      <w:sz w:val="16"/>
      <w:szCs w:val="16"/>
    </w:rPr>
  </w:style>
  <w:style w:type="character" w:customStyle="1" w:styleId="Heading2Char">
    <w:name w:val="Heading 2 Char"/>
    <w:basedOn w:val="DefaultParagraphFont"/>
    <w:link w:val="Heading2"/>
    <w:uiPriority w:val="9"/>
    <w:rsid w:val="001A6B36"/>
    <w:rPr>
      <w:rFonts w:eastAsiaTheme="majorEastAsia" w:cstheme="majorBidi"/>
      <w:b/>
      <w:bCs/>
      <w:color w:val="C00000"/>
      <w:szCs w:val="26"/>
    </w:rPr>
  </w:style>
  <w:style w:type="character" w:styleId="Emphasis">
    <w:name w:val="Emphasis"/>
    <w:basedOn w:val="DefaultParagraphFont"/>
    <w:uiPriority w:val="20"/>
    <w:qFormat/>
    <w:rsid w:val="00D1492F"/>
    <w:rPr>
      <w:i/>
      <w:iCs/>
    </w:rPr>
  </w:style>
  <w:style w:type="character" w:styleId="Strong">
    <w:name w:val="Strong"/>
    <w:basedOn w:val="DefaultParagraphFont"/>
    <w:uiPriority w:val="22"/>
    <w:qFormat/>
    <w:rsid w:val="00D1492F"/>
    <w:rPr>
      <w:b/>
      <w:bCs/>
    </w:rPr>
  </w:style>
  <w:style w:type="paragraph" w:styleId="NoSpacing">
    <w:name w:val="No Spacing"/>
    <w:uiPriority w:val="1"/>
    <w:qFormat/>
    <w:rsid w:val="00685F16"/>
    <w:pPr>
      <w:spacing w:after="0" w:line="240" w:lineRule="auto"/>
    </w:pPr>
  </w:style>
  <w:style w:type="table" w:styleId="TableGrid">
    <w:name w:val="Table Grid"/>
    <w:basedOn w:val="TableNormal"/>
    <w:uiPriority w:val="59"/>
    <w:rsid w:val="00946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5553C"/>
    <w:rPr>
      <w:rFonts w:eastAsiaTheme="majorEastAsia" w:cstheme="majorBidi"/>
      <w:b/>
      <w:bCs/>
      <w:color w:val="4F81BD" w:themeColor="accent1"/>
    </w:rPr>
  </w:style>
  <w:style w:type="character" w:styleId="SubtleEmphasis">
    <w:name w:val="Subtle Emphasis"/>
    <w:basedOn w:val="DefaultParagraphFont"/>
    <w:uiPriority w:val="19"/>
    <w:qFormat/>
    <w:rsid w:val="00076BF9"/>
    <w:rPr>
      <w:i/>
      <w:iCs/>
      <w:color w:val="808080" w:themeColor="text1" w:themeTint="7F"/>
    </w:rPr>
  </w:style>
  <w:style w:type="paragraph" w:styleId="Header">
    <w:name w:val="header"/>
    <w:basedOn w:val="Normal"/>
    <w:link w:val="HeaderChar"/>
    <w:uiPriority w:val="99"/>
    <w:unhideWhenUsed/>
    <w:rsid w:val="00E945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45E9"/>
  </w:style>
  <w:style w:type="paragraph" w:styleId="Footer">
    <w:name w:val="footer"/>
    <w:basedOn w:val="Normal"/>
    <w:link w:val="FooterChar"/>
    <w:uiPriority w:val="99"/>
    <w:unhideWhenUsed/>
    <w:rsid w:val="00E945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45E9"/>
  </w:style>
  <w:style w:type="character" w:styleId="IntenseEmphasis">
    <w:name w:val="Intense Emphasis"/>
    <w:basedOn w:val="DefaultParagraphFont"/>
    <w:uiPriority w:val="21"/>
    <w:qFormat/>
    <w:rsid w:val="005C22CE"/>
    <w:rPr>
      <w:b/>
      <w:bCs/>
      <w:i/>
      <w:iCs/>
      <w:color w:val="4F81BD" w:themeColor="accent1"/>
    </w:rPr>
  </w:style>
  <w:style w:type="character" w:customStyle="1" w:styleId="Heading4Char">
    <w:name w:val="Heading 4 Char"/>
    <w:basedOn w:val="DefaultParagraphFont"/>
    <w:link w:val="Heading4"/>
    <w:uiPriority w:val="9"/>
    <w:semiHidden/>
    <w:rsid w:val="0085553C"/>
    <w:rPr>
      <w:rFonts w:eastAsiaTheme="majorEastAsia" w:cstheme="majorBidi"/>
      <w:b/>
      <w:bCs/>
      <w:i/>
      <w:iCs/>
      <w:color w:val="4F81BD" w:themeColor="accent1"/>
    </w:rPr>
  </w:style>
  <w:style w:type="character" w:customStyle="1" w:styleId="apple-converted-space">
    <w:name w:val="apple-converted-space"/>
    <w:basedOn w:val="DefaultParagraphFont"/>
    <w:rsid w:val="00040582"/>
  </w:style>
  <w:style w:type="paragraph" w:styleId="ListParagraph">
    <w:name w:val="List Paragraph"/>
    <w:basedOn w:val="Normal"/>
    <w:uiPriority w:val="34"/>
    <w:qFormat/>
    <w:rsid w:val="00BC366A"/>
    <w:pPr>
      <w:ind w:left="720"/>
      <w:contextualSpacing/>
    </w:pPr>
  </w:style>
  <w:style w:type="character" w:styleId="CommentReference">
    <w:name w:val="annotation reference"/>
    <w:basedOn w:val="DefaultParagraphFont"/>
    <w:uiPriority w:val="99"/>
    <w:semiHidden/>
    <w:unhideWhenUsed/>
    <w:rsid w:val="00620E39"/>
    <w:rPr>
      <w:sz w:val="16"/>
      <w:szCs w:val="16"/>
    </w:rPr>
  </w:style>
  <w:style w:type="paragraph" w:styleId="CommentText">
    <w:name w:val="annotation text"/>
    <w:basedOn w:val="Normal"/>
    <w:link w:val="CommentTextChar"/>
    <w:uiPriority w:val="99"/>
    <w:semiHidden/>
    <w:unhideWhenUsed/>
    <w:rsid w:val="00620E39"/>
    <w:pPr>
      <w:spacing w:line="240" w:lineRule="auto"/>
    </w:pPr>
    <w:rPr>
      <w:sz w:val="20"/>
      <w:szCs w:val="20"/>
    </w:rPr>
  </w:style>
  <w:style w:type="character" w:customStyle="1" w:styleId="CommentTextChar">
    <w:name w:val="Comment Text Char"/>
    <w:basedOn w:val="DefaultParagraphFont"/>
    <w:link w:val="CommentText"/>
    <w:uiPriority w:val="99"/>
    <w:semiHidden/>
    <w:rsid w:val="00620E39"/>
    <w:rPr>
      <w:sz w:val="20"/>
      <w:szCs w:val="20"/>
    </w:rPr>
  </w:style>
  <w:style w:type="paragraph" w:styleId="CommentSubject">
    <w:name w:val="annotation subject"/>
    <w:basedOn w:val="CommentText"/>
    <w:next w:val="CommentText"/>
    <w:link w:val="CommentSubjectChar"/>
    <w:uiPriority w:val="99"/>
    <w:semiHidden/>
    <w:unhideWhenUsed/>
    <w:rsid w:val="00620E39"/>
    <w:rPr>
      <w:b/>
      <w:bCs/>
    </w:rPr>
  </w:style>
  <w:style w:type="character" w:customStyle="1" w:styleId="CommentSubjectChar">
    <w:name w:val="Comment Subject Char"/>
    <w:basedOn w:val="CommentTextChar"/>
    <w:link w:val="CommentSubject"/>
    <w:uiPriority w:val="99"/>
    <w:semiHidden/>
    <w:rsid w:val="00620E39"/>
    <w:rPr>
      <w:b/>
      <w:bCs/>
      <w:sz w:val="20"/>
      <w:szCs w:val="20"/>
    </w:rPr>
  </w:style>
  <w:style w:type="paragraph" w:styleId="Subtitle">
    <w:name w:val="Subtitle"/>
    <w:basedOn w:val="Normal"/>
    <w:next w:val="Normal"/>
    <w:link w:val="SubtitleChar"/>
    <w:uiPriority w:val="11"/>
    <w:qFormat/>
    <w:rsid w:val="00C5060D"/>
    <w:pPr>
      <w:numPr>
        <w:ilvl w:val="1"/>
      </w:numPr>
      <w:ind w:firstLine="227"/>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5060D"/>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C5060D"/>
    <w:pPr>
      <w:spacing w:after="0" w:line="240" w:lineRule="auto"/>
    </w:pPr>
  </w:style>
  <w:style w:type="paragraph" w:styleId="EndnoteText">
    <w:name w:val="endnote text"/>
    <w:basedOn w:val="Normal"/>
    <w:link w:val="EndnoteTextChar"/>
    <w:uiPriority w:val="99"/>
    <w:semiHidden/>
    <w:unhideWhenUsed/>
    <w:rsid w:val="00195E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95EB1"/>
    <w:rPr>
      <w:sz w:val="20"/>
      <w:szCs w:val="20"/>
    </w:rPr>
  </w:style>
  <w:style w:type="character" w:styleId="EndnoteReference">
    <w:name w:val="endnote reference"/>
    <w:basedOn w:val="DefaultParagraphFont"/>
    <w:uiPriority w:val="99"/>
    <w:semiHidden/>
    <w:unhideWhenUsed/>
    <w:rsid w:val="00195EB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CF1"/>
    <w:pPr>
      <w:spacing w:after="120"/>
      <w:ind w:firstLine="227"/>
    </w:pPr>
  </w:style>
  <w:style w:type="paragraph" w:styleId="Heading1">
    <w:name w:val="heading 1"/>
    <w:basedOn w:val="Normal"/>
    <w:next w:val="Normal"/>
    <w:link w:val="Heading1Char"/>
    <w:uiPriority w:val="9"/>
    <w:qFormat/>
    <w:rsid w:val="005C22CE"/>
    <w:pPr>
      <w:keepNext/>
      <w:keepLines/>
      <w:spacing w:before="240" w:after="240"/>
      <w:ind w:firstLine="0"/>
      <w:outlineLvl w:val="0"/>
    </w:pPr>
    <w:rPr>
      <w:rFonts w:eastAsiaTheme="majorEastAsia" w:cstheme="majorBidi"/>
      <w:b/>
      <w:bCs/>
      <w:caps/>
      <w:color w:val="C00000"/>
      <w:sz w:val="24"/>
      <w:szCs w:val="28"/>
    </w:rPr>
  </w:style>
  <w:style w:type="paragraph" w:styleId="Heading2">
    <w:name w:val="heading 2"/>
    <w:basedOn w:val="Normal"/>
    <w:next w:val="Normal"/>
    <w:link w:val="Heading2Char"/>
    <w:uiPriority w:val="9"/>
    <w:unhideWhenUsed/>
    <w:qFormat/>
    <w:rsid w:val="001A6B36"/>
    <w:pPr>
      <w:keepNext/>
      <w:keepLines/>
      <w:spacing w:before="200" w:after="0"/>
      <w:ind w:firstLine="0"/>
      <w:outlineLvl w:val="1"/>
    </w:pPr>
    <w:rPr>
      <w:rFonts w:eastAsiaTheme="majorEastAsia" w:cstheme="majorBidi"/>
      <w:b/>
      <w:bCs/>
      <w:color w:val="C00000"/>
      <w:szCs w:val="26"/>
    </w:rPr>
  </w:style>
  <w:style w:type="paragraph" w:styleId="Heading3">
    <w:name w:val="heading 3"/>
    <w:basedOn w:val="Normal"/>
    <w:next w:val="Normal"/>
    <w:link w:val="Heading3Char"/>
    <w:uiPriority w:val="9"/>
    <w:unhideWhenUsed/>
    <w:qFormat/>
    <w:rsid w:val="0085553C"/>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85553C"/>
    <w:pPr>
      <w:keepNext/>
      <w:keepLines/>
      <w:spacing w:before="200" w:after="0"/>
      <w:outlineLvl w:val="3"/>
    </w:pPr>
    <w:rPr>
      <w:rFonts w:eastAsiaTheme="majorEastAsia"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16213"/>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516213"/>
    <w:rPr>
      <w:rFonts w:ascii="Calibri" w:hAnsi="Calibri"/>
      <w:noProof/>
      <w:lang w:val="en-US"/>
    </w:rPr>
  </w:style>
  <w:style w:type="paragraph" w:customStyle="1" w:styleId="EndNoteBibliography">
    <w:name w:val="EndNote Bibliography"/>
    <w:basedOn w:val="Normal"/>
    <w:link w:val="EndNoteBibliographyChar"/>
    <w:rsid w:val="00516213"/>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516213"/>
    <w:rPr>
      <w:rFonts w:ascii="Calibri" w:hAnsi="Calibri"/>
      <w:noProof/>
      <w:lang w:val="en-US"/>
    </w:rPr>
  </w:style>
  <w:style w:type="character" w:styleId="Hyperlink">
    <w:name w:val="Hyperlink"/>
    <w:basedOn w:val="DefaultParagraphFont"/>
    <w:uiPriority w:val="99"/>
    <w:unhideWhenUsed/>
    <w:rsid w:val="00516213"/>
    <w:rPr>
      <w:color w:val="0000FF" w:themeColor="hyperlink"/>
      <w:u w:val="single"/>
    </w:rPr>
  </w:style>
  <w:style w:type="character" w:customStyle="1" w:styleId="Heading1Char">
    <w:name w:val="Heading 1 Char"/>
    <w:basedOn w:val="DefaultParagraphFont"/>
    <w:link w:val="Heading1"/>
    <w:uiPriority w:val="9"/>
    <w:rsid w:val="005C22CE"/>
    <w:rPr>
      <w:rFonts w:eastAsiaTheme="majorEastAsia" w:cstheme="majorBidi"/>
      <w:b/>
      <w:bCs/>
      <w:caps/>
      <w:color w:val="C00000"/>
      <w:sz w:val="24"/>
      <w:szCs w:val="28"/>
    </w:rPr>
  </w:style>
  <w:style w:type="paragraph" w:styleId="Title">
    <w:name w:val="Title"/>
    <w:basedOn w:val="Normal"/>
    <w:next w:val="Normal"/>
    <w:link w:val="TitleChar"/>
    <w:uiPriority w:val="10"/>
    <w:qFormat/>
    <w:rsid w:val="001A6B36"/>
    <w:pPr>
      <w:spacing w:after="300" w:line="240" w:lineRule="auto"/>
      <w:ind w:firstLine="0"/>
      <w:contextualSpacing/>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1A6B36"/>
    <w:rPr>
      <w:rFonts w:eastAsiaTheme="majorEastAsia" w:cstheme="majorBidi"/>
      <w:b/>
      <w:spacing w:val="5"/>
      <w:kern w:val="28"/>
      <w:sz w:val="52"/>
      <w:szCs w:val="52"/>
    </w:rPr>
  </w:style>
  <w:style w:type="character" w:styleId="PlaceholderText">
    <w:name w:val="Placeholder Text"/>
    <w:basedOn w:val="DefaultParagraphFont"/>
    <w:uiPriority w:val="99"/>
    <w:semiHidden/>
    <w:rsid w:val="008B7BFB"/>
    <w:rPr>
      <w:color w:val="808080"/>
    </w:rPr>
  </w:style>
  <w:style w:type="paragraph" w:styleId="BalloonText">
    <w:name w:val="Balloon Text"/>
    <w:basedOn w:val="Normal"/>
    <w:link w:val="BalloonTextChar"/>
    <w:uiPriority w:val="99"/>
    <w:semiHidden/>
    <w:unhideWhenUsed/>
    <w:rsid w:val="008B7B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BFB"/>
    <w:rPr>
      <w:rFonts w:ascii="Tahoma" w:hAnsi="Tahoma" w:cs="Tahoma"/>
      <w:sz w:val="16"/>
      <w:szCs w:val="16"/>
    </w:rPr>
  </w:style>
  <w:style w:type="character" w:customStyle="1" w:styleId="Heading2Char">
    <w:name w:val="Heading 2 Char"/>
    <w:basedOn w:val="DefaultParagraphFont"/>
    <w:link w:val="Heading2"/>
    <w:uiPriority w:val="9"/>
    <w:rsid w:val="001A6B36"/>
    <w:rPr>
      <w:rFonts w:eastAsiaTheme="majorEastAsia" w:cstheme="majorBidi"/>
      <w:b/>
      <w:bCs/>
      <w:color w:val="C00000"/>
      <w:szCs w:val="26"/>
    </w:rPr>
  </w:style>
  <w:style w:type="character" w:styleId="Emphasis">
    <w:name w:val="Emphasis"/>
    <w:basedOn w:val="DefaultParagraphFont"/>
    <w:uiPriority w:val="20"/>
    <w:qFormat/>
    <w:rsid w:val="00D1492F"/>
    <w:rPr>
      <w:i/>
      <w:iCs/>
    </w:rPr>
  </w:style>
  <w:style w:type="character" w:styleId="Strong">
    <w:name w:val="Strong"/>
    <w:basedOn w:val="DefaultParagraphFont"/>
    <w:uiPriority w:val="22"/>
    <w:qFormat/>
    <w:rsid w:val="00D1492F"/>
    <w:rPr>
      <w:b/>
      <w:bCs/>
    </w:rPr>
  </w:style>
  <w:style w:type="paragraph" w:styleId="NoSpacing">
    <w:name w:val="No Spacing"/>
    <w:uiPriority w:val="1"/>
    <w:qFormat/>
    <w:rsid w:val="00685F16"/>
    <w:pPr>
      <w:spacing w:after="0" w:line="240" w:lineRule="auto"/>
    </w:pPr>
  </w:style>
  <w:style w:type="table" w:styleId="TableGrid">
    <w:name w:val="Table Grid"/>
    <w:basedOn w:val="TableNormal"/>
    <w:uiPriority w:val="59"/>
    <w:rsid w:val="00946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5553C"/>
    <w:rPr>
      <w:rFonts w:eastAsiaTheme="majorEastAsia" w:cstheme="majorBidi"/>
      <w:b/>
      <w:bCs/>
      <w:color w:val="4F81BD" w:themeColor="accent1"/>
    </w:rPr>
  </w:style>
  <w:style w:type="character" w:styleId="SubtleEmphasis">
    <w:name w:val="Subtle Emphasis"/>
    <w:basedOn w:val="DefaultParagraphFont"/>
    <w:uiPriority w:val="19"/>
    <w:qFormat/>
    <w:rsid w:val="00076BF9"/>
    <w:rPr>
      <w:i/>
      <w:iCs/>
      <w:color w:val="808080" w:themeColor="text1" w:themeTint="7F"/>
    </w:rPr>
  </w:style>
  <w:style w:type="paragraph" w:styleId="Header">
    <w:name w:val="header"/>
    <w:basedOn w:val="Normal"/>
    <w:link w:val="HeaderChar"/>
    <w:uiPriority w:val="99"/>
    <w:unhideWhenUsed/>
    <w:rsid w:val="00E945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45E9"/>
  </w:style>
  <w:style w:type="paragraph" w:styleId="Footer">
    <w:name w:val="footer"/>
    <w:basedOn w:val="Normal"/>
    <w:link w:val="FooterChar"/>
    <w:uiPriority w:val="99"/>
    <w:unhideWhenUsed/>
    <w:rsid w:val="00E945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45E9"/>
  </w:style>
  <w:style w:type="character" w:styleId="IntenseEmphasis">
    <w:name w:val="Intense Emphasis"/>
    <w:basedOn w:val="DefaultParagraphFont"/>
    <w:uiPriority w:val="21"/>
    <w:qFormat/>
    <w:rsid w:val="005C22CE"/>
    <w:rPr>
      <w:b/>
      <w:bCs/>
      <w:i/>
      <w:iCs/>
      <w:color w:val="4F81BD" w:themeColor="accent1"/>
    </w:rPr>
  </w:style>
  <w:style w:type="character" w:customStyle="1" w:styleId="Heading4Char">
    <w:name w:val="Heading 4 Char"/>
    <w:basedOn w:val="DefaultParagraphFont"/>
    <w:link w:val="Heading4"/>
    <w:uiPriority w:val="9"/>
    <w:semiHidden/>
    <w:rsid w:val="0085553C"/>
    <w:rPr>
      <w:rFonts w:eastAsiaTheme="majorEastAsia" w:cstheme="majorBidi"/>
      <w:b/>
      <w:bCs/>
      <w:i/>
      <w:iCs/>
      <w:color w:val="4F81BD" w:themeColor="accent1"/>
    </w:rPr>
  </w:style>
  <w:style w:type="character" w:customStyle="1" w:styleId="apple-converted-space">
    <w:name w:val="apple-converted-space"/>
    <w:basedOn w:val="DefaultParagraphFont"/>
    <w:rsid w:val="00040582"/>
  </w:style>
  <w:style w:type="paragraph" w:styleId="ListParagraph">
    <w:name w:val="List Paragraph"/>
    <w:basedOn w:val="Normal"/>
    <w:uiPriority w:val="34"/>
    <w:qFormat/>
    <w:rsid w:val="00BC366A"/>
    <w:pPr>
      <w:ind w:left="720"/>
      <w:contextualSpacing/>
    </w:pPr>
  </w:style>
  <w:style w:type="character" w:styleId="CommentReference">
    <w:name w:val="annotation reference"/>
    <w:basedOn w:val="DefaultParagraphFont"/>
    <w:uiPriority w:val="99"/>
    <w:semiHidden/>
    <w:unhideWhenUsed/>
    <w:rsid w:val="00620E39"/>
    <w:rPr>
      <w:sz w:val="16"/>
      <w:szCs w:val="16"/>
    </w:rPr>
  </w:style>
  <w:style w:type="paragraph" w:styleId="CommentText">
    <w:name w:val="annotation text"/>
    <w:basedOn w:val="Normal"/>
    <w:link w:val="CommentTextChar"/>
    <w:uiPriority w:val="99"/>
    <w:semiHidden/>
    <w:unhideWhenUsed/>
    <w:rsid w:val="00620E39"/>
    <w:pPr>
      <w:spacing w:line="240" w:lineRule="auto"/>
    </w:pPr>
    <w:rPr>
      <w:sz w:val="20"/>
      <w:szCs w:val="20"/>
    </w:rPr>
  </w:style>
  <w:style w:type="character" w:customStyle="1" w:styleId="CommentTextChar">
    <w:name w:val="Comment Text Char"/>
    <w:basedOn w:val="DefaultParagraphFont"/>
    <w:link w:val="CommentText"/>
    <w:uiPriority w:val="99"/>
    <w:semiHidden/>
    <w:rsid w:val="00620E39"/>
    <w:rPr>
      <w:sz w:val="20"/>
      <w:szCs w:val="20"/>
    </w:rPr>
  </w:style>
  <w:style w:type="paragraph" w:styleId="CommentSubject">
    <w:name w:val="annotation subject"/>
    <w:basedOn w:val="CommentText"/>
    <w:next w:val="CommentText"/>
    <w:link w:val="CommentSubjectChar"/>
    <w:uiPriority w:val="99"/>
    <w:semiHidden/>
    <w:unhideWhenUsed/>
    <w:rsid w:val="00620E39"/>
    <w:rPr>
      <w:b/>
      <w:bCs/>
    </w:rPr>
  </w:style>
  <w:style w:type="character" w:customStyle="1" w:styleId="CommentSubjectChar">
    <w:name w:val="Comment Subject Char"/>
    <w:basedOn w:val="CommentTextChar"/>
    <w:link w:val="CommentSubject"/>
    <w:uiPriority w:val="99"/>
    <w:semiHidden/>
    <w:rsid w:val="00620E39"/>
    <w:rPr>
      <w:b/>
      <w:bCs/>
      <w:sz w:val="20"/>
      <w:szCs w:val="20"/>
    </w:rPr>
  </w:style>
  <w:style w:type="paragraph" w:styleId="Subtitle">
    <w:name w:val="Subtitle"/>
    <w:basedOn w:val="Normal"/>
    <w:next w:val="Normal"/>
    <w:link w:val="SubtitleChar"/>
    <w:uiPriority w:val="11"/>
    <w:qFormat/>
    <w:rsid w:val="00C5060D"/>
    <w:pPr>
      <w:numPr>
        <w:ilvl w:val="1"/>
      </w:numPr>
      <w:ind w:firstLine="227"/>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5060D"/>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C5060D"/>
    <w:pPr>
      <w:spacing w:after="0" w:line="240" w:lineRule="auto"/>
    </w:pPr>
  </w:style>
  <w:style w:type="paragraph" w:styleId="EndnoteText">
    <w:name w:val="endnote text"/>
    <w:basedOn w:val="Normal"/>
    <w:link w:val="EndnoteTextChar"/>
    <w:uiPriority w:val="99"/>
    <w:semiHidden/>
    <w:unhideWhenUsed/>
    <w:rsid w:val="00195E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95EB1"/>
    <w:rPr>
      <w:sz w:val="20"/>
      <w:szCs w:val="20"/>
    </w:rPr>
  </w:style>
  <w:style w:type="character" w:styleId="EndnoteReference">
    <w:name w:val="endnote reference"/>
    <w:basedOn w:val="DefaultParagraphFont"/>
    <w:uiPriority w:val="99"/>
    <w:semiHidden/>
    <w:unhideWhenUsed/>
    <w:rsid w:val="00195E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37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A68B8-CF20-4CF5-8BE5-0DF561640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14</Pages>
  <Words>15107</Words>
  <Characters>86116</Characters>
  <Application>Microsoft Office Word</Application>
  <DocSecurity>0</DocSecurity>
  <Lines>717</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 C Lowe</cp:lastModifiedBy>
  <cp:revision>9</cp:revision>
  <cp:lastPrinted>2015-05-07T16:08:00Z</cp:lastPrinted>
  <dcterms:created xsi:type="dcterms:W3CDTF">2015-05-07T16:09:00Z</dcterms:created>
  <dcterms:modified xsi:type="dcterms:W3CDTF">2015-05-19T17:46:00Z</dcterms:modified>
</cp:coreProperties>
</file>